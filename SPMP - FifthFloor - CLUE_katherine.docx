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075986" w14:textId="195957E9" w:rsidR="006263D1" w:rsidRPr="00E85810" w:rsidRDefault="006263D1" w:rsidP="00014AF3">
      <w:pPr>
        <w:ind w:left="708" w:hanging="708"/>
        <w:jc w:val="center"/>
        <w:rPr>
          <w:rFonts w:ascii="Arial" w:hAnsi="Arial"/>
          <w:b/>
          <w:sz w:val="32"/>
          <w:lang w:val="en-US"/>
        </w:rPr>
      </w:pPr>
      <w:r w:rsidRPr="00E85810">
        <w:rPr>
          <w:rFonts w:ascii="Arial" w:hAnsi="Arial"/>
          <w:b/>
          <w:sz w:val="32"/>
          <w:lang w:val="en-US"/>
        </w:rPr>
        <w:t>CLUE</w:t>
      </w:r>
      <w:r w:rsidR="00E85810" w:rsidRPr="00E85810">
        <w:rPr>
          <w:rFonts w:ascii="Arial" w:hAnsi="Arial"/>
          <w:b/>
          <w:sz w:val="32"/>
          <w:lang w:val="en-US"/>
        </w:rPr>
        <w:t>, DO YOU FEAR DEATH?</w:t>
      </w:r>
    </w:p>
    <w:p w14:paraId="4A02246C" w14:textId="77777777" w:rsidR="006263D1" w:rsidRPr="00E85810" w:rsidRDefault="006263D1" w:rsidP="00014AF3">
      <w:pPr>
        <w:jc w:val="center"/>
        <w:rPr>
          <w:rFonts w:ascii="Arial" w:hAnsi="Arial"/>
          <w:b/>
          <w:sz w:val="32"/>
          <w:lang w:val="en-US"/>
        </w:rPr>
      </w:pPr>
    </w:p>
    <w:p w14:paraId="4F3C2CA8" w14:textId="77777777" w:rsidR="006263D1" w:rsidRPr="00E85810" w:rsidRDefault="006263D1" w:rsidP="00014AF3">
      <w:pPr>
        <w:jc w:val="center"/>
        <w:rPr>
          <w:rFonts w:ascii="Arial" w:hAnsi="Arial"/>
          <w:b/>
          <w:sz w:val="32"/>
          <w:lang w:val="en-US"/>
        </w:rPr>
      </w:pPr>
    </w:p>
    <w:p w14:paraId="528A18AC" w14:textId="77777777" w:rsidR="006263D1" w:rsidRPr="00E85810" w:rsidRDefault="006263D1" w:rsidP="00014AF3">
      <w:pPr>
        <w:jc w:val="center"/>
        <w:rPr>
          <w:rFonts w:ascii="Arial" w:hAnsi="Arial"/>
          <w:b/>
          <w:sz w:val="32"/>
          <w:lang w:val="en-US"/>
        </w:rPr>
      </w:pPr>
    </w:p>
    <w:p w14:paraId="16E1710D" w14:textId="77777777" w:rsidR="006263D1" w:rsidRPr="00E85810" w:rsidRDefault="006263D1" w:rsidP="00014AF3">
      <w:pPr>
        <w:jc w:val="center"/>
        <w:rPr>
          <w:rFonts w:ascii="Arial" w:hAnsi="Arial"/>
          <w:b/>
          <w:sz w:val="32"/>
          <w:lang w:val="en-US"/>
        </w:rPr>
      </w:pPr>
    </w:p>
    <w:p w14:paraId="61BACF25" w14:textId="0298ECB6" w:rsidR="006263D1" w:rsidRPr="00595763" w:rsidRDefault="00014AF3" w:rsidP="00014AF3">
      <w:pPr>
        <w:jc w:val="center"/>
        <w:rPr>
          <w:rFonts w:ascii="Arial" w:hAnsi="Arial"/>
          <w:b/>
          <w:sz w:val="32"/>
          <w:lang w:val="es-CO"/>
        </w:rPr>
      </w:pPr>
      <w:r>
        <w:rPr>
          <w:rFonts w:ascii="Arial" w:hAnsi="Arial"/>
          <w:b/>
          <w:sz w:val="32"/>
          <w:lang w:val="es-CO"/>
        </w:rPr>
        <w:t>31</w:t>
      </w:r>
      <w:r w:rsidR="006263D1" w:rsidRPr="00595763">
        <w:rPr>
          <w:rFonts w:ascii="Arial" w:hAnsi="Arial"/>
          <w:b/>
          <w:sz w:val="32"/>
          <w:lang w:val="es-CO"/>
        </w:rPr>
        <w:t xml:space="preserve"> DE AGOSTO DEL 2012</w:t>
      </w:r>
    </w:p>
    <w:p w14:paraId="56A9ACF6" w14:textId="77777777" w:rsidR="006263D1" w:rsidRPr="00595763" w:rsidRDefault="006263D1" w:rsidP="00014AF3">
      <w:pPr>
        <w:jc w:val="center"/>
        <w:rPr>
          <w:rFonts w:ascii="Arial" w:hAnsi="Arial"/>
          <w:b/>
          <w:sz w:val="32"/>
          <w:lang w:val="es-CO"/>
        </w:rPr>
      </w:pPr>
    </w:p>
    <w:p w14:paraId="465D3022" w14:textId="77777777" w:rsidR="006263D1" w:rsidRDefault="006263D1" w:rsidP="00014AF3">
      <w:pPr>
        <w:jc w:val="center"/>
        <w:rPr>
          <w:rFonts w:ascii="Arial" w:hAnsi="Arial"/>
          <w:b/>
          <w:sz w:val="32"/>
          <w:lang w:val="es-CO"/>
        </w:rPr>
      </w:pPr>
    </w:p>
    <w:p w14:paraId="1C932319" w14:textId="77777777" w:rsidR="00AE3164" w:rsidRPr="00595763" w:rsidRDefault="00AE3164" w:rsidP="00014AF3">
      <w:pPr>
        <w:jc w:val="center"/>
        <w:rPr>
          <w:rFonts w:ascii="Arial" w:hAnsi="Arial"/>
          <w:b/>
          <w:sz w:val="32"/>
          <w:lang w:val="es-CO"/>
        </w:rPr>
      </w:pPr>
    </w:p>
    <w:p w14:paraId="000C6F3B" w14:textId="77777777" w:rsidR="006263D1" w:rsidRPr="00595763" w:rsidRDefault="006263D1" w:rsidP="00014AF3">
      <w:pPr>
        <w:jc w:val="center"/>
        <w:rPr>
          <w:rFonts w:ascii="Arial" w:hAnsi="Arial"/>
          <w:b/>
          <w:sz w:val="32"/>
          <w:lang w:val="es-CO"/>
        </w:rPr>
      </w:pPr>
    </w:p>
    <w:p w14:paraId="7813ECF8" w14:textId="77777777" w:rsidR="006263D1" w:rsidRPr="00595763" w:rsidRDefault="006263D1" w:rsidP="00014AF3">
      <w:pPr>
        <w:jc w:val="center"/>
        <w:rPr>
          <w:rFonts w:ascii="Arial" w:hAnsi="Arial"/>
          <w:b/>
          <w:sz w:val="32"/>
          <w:lang w:val="es-CO"/>
        </w:rPr>
      </w:pPr>
    </w:p>
    <w:p w14:paraId="2F76CB53" w14:textId="77777777" w:rsidR="006263D1" w:rsidRPr="00595763" w:rsidRDefault="006263D1" w:rsidP="00014AF3">
      <w:pPr>
        <w:jc w:val="center"/>
        <w:rPr>
          <w:rFonts w:ascii="Arial" w:hAnsi="Arial"/>
          <w:b/>
          <w:sz w:val="32"/>
          <w:lang w:val="es-CO"/>
        </w:rPr>
      </w:pPr>
      <w:r w:rsidRPr="00595763">
        <w:rPr>
          <w:rFonts w:ascii="Arial" w:hAnsi="Arial"/>
          <w:b/>
          <w:sz w:val="32"/>
          <w:lang w:val="es-CO"/>
        </w:rPr>
        <w:t>DRAFT 0.1 - V. 1</w:t>
      </w:r>
    </w:p>
    <w:p w14:paraId="7B62FF8C" w14:textId="77777777" w:rsidR="006263D1" w:rsidRPr="00595763" w:rsidRDefault="006263D1" w:rsidP="00014AF3">
      <w:pPr>
        <w:jc w:val="center"/>
        <w:rPr>
          <w:rFonts w:ascii="Arial" w:hAnsi="Arial"/>
          <w:b/>
          <w:sz w:val="32"/>
          <w:lang w:val="es-CO"/>
        </w:rPr>
      </w:pPr>
    </w:p>
    <w:p w14:paraId="1FF29A3E" w14:textId="77777777" w:rsidR="006263D1" w:rsidRPr="00595763" w:rsidRDefault="006263D1" w:rsidP="00014AF3">
      <w:pPr>
        <w:jc w:val="center"/>
        <w:rPr>
          <w:rFonts w:ascii="Arial" w:hAnsi="Arial"/>
          <w:b/>
          <w:sz w:val="32"/>
          <w:lang w:val="es-CO"/>
        </w:rPr>
      </w:pPr>
    </w:p>
    <w:p w14:paraId="39140415" w14:textId="77777777" w:rsidR="006263D1" w:rsidRPr="00595763" w:rsidRDefault="006263D1" w:rsidP="00014AF3">
      <w:pPr>
        <w:jc w:val="center"/>
        <w:rPr>
          <w:rFonts w:ascii="Arial" w:hAnsi="Arial"/>
          <w:b/>
          <w:sz w:val="32"/>
          <w:lang w:val="es-CO"/>
        </w:rPr>
      </w:pPr>
    </w:p>
    <w:p w14:paraId="4FED5F03" w14:textId="77777777" w:rsidR="006263D1" w:rsidRPr="00595763" w:rsidRDefault="006263D1" w:rsidP="00014AF3">
      <w:pPr>
        <w:jc w:val="center"/>
        <w:rPr>
          <w:rFonts w:ascii="Arial" w:hAnsi="Arial"/>
          <w:b/>
          <w:sz w:val="32"/>
          <w:lang w:val="es-CO"/>
        </w:rPr>
      </w:pPr>
    </w:p>
    <w:p w14:paraId="6062D792" w14:textId="77777777" w:rsidR="006263D1" w:rsidRPr="00595763" w:rsidRDefault="006263D1" w:rsidP="00014AF3">
      <w:pPr>
        <w:jc w:val="center"/>
        <w:rPr>
          <w:rFonts w:ascii="Arial" w:hAnsi="Arial"/>
          <w:b/>
          <w:sz w:val="32"/>
          <w:lang w:val="es-CO"/>
        </w:rPr>
      </w:pPr>
    </w:p>
    <w:p w14:paraId="4AF4E1F1" w14:textId="77777777" w:rsidR="006263D1" w:rsidRPr="00595763" w:rsidRDefault="006263D1" w:rsidP="00014AF3">
      <w:pPr>
        <w:jc w:val="center"/>
        <w:rPr>
          <w:rFonts w:ascii="Arial" w:hAnsi="Arial"/>
          <w:b/>
          <w:sz w:val="32"/>
          <w:lang w:val="es-CO"/>
        </w:rPr>
      </w:pPr>
    </w:p>
    <w:p w14:paraId="2F8CB597" w14:textId="77777777" w:rsidR="006263D1" w:rsidRPr="00595763" w:rsidRDefault="006263D1" w:rsidP="00014AF3">
      <w:pPr>
        <w:jc w:val="center"/>
        <w:rPr>
          <w:rFonts w:ascii="Arial" w:hAnsi="Arial"/>
          <w:b/>
          <w:sz w:val="32"/>
          <w:lang w:val="es-CO"/>
        </w:rPr>
      </w:pPr>
      <w:r w:rsidRPr="00595763">
        <w:rPr>
          <w:rFonts w:ascii="Arial" w:hAnsi="Arial"/>
          <w:b/>
          <w:sz w:val="32"/>
          <w:lang w:val="es-CO"/>
        </w:rPr>
        <w:t>FIFTH FLOOR CORP.</w:t>
      </w:r>
    </w:p>
    <w:p w14:paraId="441F2FEE" w14:textId="48BE04D5" w:rsidR="00D9745F" w:rsidRPr="00595763" w:rsidRDefault="006F56D3" w:rsidP="00014AF3">
      <w:pPr>
        <w:pStyle w:val="Ttulo1"/>
        <w:jc w:val="both"/>
        <w:rPr>
          <w:rFonts w:ascii="Arial" w:hAnsi="Arial"/>
          <w:lang w:val="es-CO"/>
        </w:rPr>
      </w:pPr>
      <w:bookmarkStart w:id="0" w:name="_Toc333653844"/>
      <w:r>
        <w:rPr>
          <w:rFonts w:ascii="Arial" w:hAnsi="Arial"/>
          <w:lang w:val="es-CO"/>
        </w:rPr>
        <w:lastRenderedPageBreak/>
        <w:t>Página</w:t>
      </w:r>
      <w:r w:rsidR="002E6599">
        <w:rPr>
          <w:rFonts w:ascii="Arial" w:hAnsi="Arial"/>
          <w:lang w:val="es-CO"/>
        </w:rPr>
        <w:t xml:space="preserve"> de Firmas</w:t>
      </w:r>
      <w:bookmarkEnd w:id="0"/>
    </w:p>
    <w:p w14:paraId="7B7EA1A3" w14:textId="77777777" w:rsidR="006263D1" w:rsidRPr="00595763" w:rsidRDefault="006263D1" w:rsidP="00014AF3">
      <w:pPr>
        <w:jc w:val="both"/>
        <w:rPr>
          <w:rFonts w:ascii="Arial" w:hAnsi="Arial"/>
          <w:lang w:val="es-CO"/>
        </w:rPr>
      </w:pPr>
    </w:p>
    <w:tbl>
      <w:tblPr>
        <w:tblStyle w:val="Cuadrculaclara-nfasis1"/>
        <w:tblW w:w="9659" w:type="dxa"/>
        <w:tblLook w:val="0600" w:firstRow="0" w:lastRow="0" w:firstColumn="0" w:lastColumn="0" w:noHBand="1" w:noVBand="1"/>
      </w:tblPr>
      <w:tblGrid>
        <w:gridCol w:w="4700"/>
        <w:gridCol w:w="4959"/>
      </w:tblGrid>
      <w:tr w:rsidR="006263D1" w:rsidRPr="00D53C37" w14:paraId="664EF414" w14:textId="77777777" w:rsidTr="0081290A">
        <w:trPr>
          <w:trHeight w:val="531"/>
        </w:trPr>
        <w:tc>
          <w:tcPr>
            <w:tcW w:w="4700" w:type="dxa"/>
          </w:tcPr>
          <w:p w14:paraId="440BE4CC" w14:textId="77777777" w:rsidR="006263D1" w:rsidRPr="00595763" w:rsidRDefault="006263D1" w:rsidP="00014AF3">
            <w:pPr>
              <w:spacing w:after="200" w:line="276" w:lineRule="auto"/>
              <w:jc w:val="both"/>
              <w:rPr>
                <w:rFonts w:ascii="Arial" w:hAnsi="Arial"/>
                <w:sz w:val="20"/>
                <w:lang w:val="es-CO"/>
              </w:rPr>
            </w:pPr>
          </w:p>
          <w:p w14:paraId="1755463F" w14:textId="77777777" w:rsidR="006263D1" w:rsidRPr="00595763" w:rsidRDefault="006263D1" w:rsidP="00014AF3">
            <w:pPr>
              <w:spacing w:after="200" w:line="276" w:lineRule="auto"/>
              <w:jc w:val="both"/>
              <w:rPr>
                <w:rFonts w:ascii="Arial" w:hAnsi="Arial"/>
                <w:sz w:val="20"/>
                <w:lang w:val="es-CO"/>
              </w:rPr>
            </w:pPr>
          </w:p>
          <w:p w14:paraId="3D749416" w14:textId="77777777" w:rsidR="006263D1" w:rsidRPr="00595763" w:rsidRDefault="006263D1" w:rsidP="00014AF3">
            <w:pPr>
              <w:spacing w:after="200" w:line="276" w:lineRule="auto"/>
              <w:jc w:val="both"/>
              <w:rPr>
                <w:rFonts w:ascii="Arial" w:hAnsi="Arial"/>
                <w:sz w:val="20"/>
                <w:lang w:val="es-CO"/>
              </w:rPr>
            </w:pPr>
          </w:p>
          <w:p w14:paraId="3C61E87C" w14:textId="77777777" w:rsidR="006263D1" w:rsidRPr="00595763" w:rsidRDefault="006263D1" w:rsidP="00014AF3">
            <w:pPr>
              <w:spacing w:after="200" w:line="276" w:lineRule="auto"/>
              <w:jc w:val="both"/>
              <w:rPr>
                <w:rFonts w:ascii="Arial" w:hAnsi="Arial"/>
                <w:sz w:val="20"/>
                <w:lang w:val="es-CO"/>
              </w:rPr>
            </w:pPr>
          </w:p>
        </w:tc>
        <w:tc>
          <w:tcPr>
            <w:tcW w:w="4959" w:type="dxa"/>
          </w:tcPr>
          <w:p w14:paraId="1320A462" w14:textId="77777777" w:rsidR="006263D1" w:rsidRPr="00595763" w:rsidRDefault="006263D1" w:rsidP="00014AF3">
            <w:pPr>
              <w:spacing w:after="200" w:line="360" w:lineRule="auto"/>
              <w:jc w:val="both"/>
              <w:rPr>
                <w:rFonts w:ascii="Arial" w:hAnsi="Arial"/>
                <w:sz w:val="20"/>
                <w:lang w:val="es-CO"/>
              </w:rPr>
            </w:pPr>
          </w:p>
        </w:tc>
      </w:tr>
      <w:tr w:rsidR="00EA7D3F" w:rsidRPr="00D53C37" w14:paraId="33D03806" w14:textId="77777777" w:rsidTr="0081290A">
        <w:trPr>
          <w:trHeight w:val="531"/>
        </w:trPr>
        <w:tc>
          <w:tcPr>
            <w:tcW w:w="4700" w:type="dxa"/>
          </w:tcPr>
          <w:p w14:paraId="7DF6911B" w14:textId="77777777" w:rsidR="00EA7D3F" w:rsidRDefault="00EA7D3F" w:rsidP="00EA7D3F">
            <w:pPr>
              <w:spacing w:after="200" w:line="276" w:lineRule="auto"/>
              <w:jc w:val="center"/>
              <w:rPr>
                <w:rFonts w:ascii="Arial" w:hAnsi="Arial"/>
                <w:b/>
                <w:sz w:val="20"/>
                <w:lang w:val="es-CO"/>
              </w:rPr>
            </w:pPr>
            <w:r w:rsidRPr="00595763">
              <w:rPr>
                <w:rFonts w:ascii="Arial" w:hAnsi="Arial"/>
                <w:b/>
                <w:sz w:val="20"/>
                <w:lang w:val="es-CO"/>
              </w:rPr>
              <w:t>Katherine Espíndola Buitrago</w:t>
            </w:r>
          </w:p>
          <w:p w14:paraId="00D1601A" w14:textId="7B607A31" w:rsidR="00EA7D3F" w:rsidRPr="00595763" w:rsidRDefault="00EA7D3F" w:rsidP="00EA7D3F">
            <w:pPr>
              <w:spacing w:after="200" w:line="276" w:lineRule="auto"/>
              <w:jc w:val="center"/>
              <w:rPr>
                <w:rFonts w:ascii="Arial" w:hAnsi="Arial"/>
                <w:b/>
                <w:sz w:val="20"/>
                <w:lang w:val="es-CO"/>
              </w:rPr>
            </w:pPr>
            <w:r w:rsidRPr="00595763">
              <w:rPr>
                <w:rFonts w:ascii="Arial" w:hAnsi="Arial"/>
                <w:b/>
                <w:sz w:val="20"/>
                <w:lang w:val="es-CO"/>
              </w:rPr>
              <w:t>Gerencia y Gestión</w:t>
            </w:r>
          </w:p>
          <w:p w14:paraId="7729C3F3" w14:textId="4209E98E" w:rsidR="00EA7D3F" w:rsidRPr="00595763" w:rsidRDefault="00EA7D3F" w:rsidP="00EA7D3F">
            <w:pPr>
              <w:spacing w:after="200" w:line="276" w:lineRule="auto"/>
              <w:jc w:val="center"/>
              <w:rPr>
                <w:rFonts w:ascii="Arial" w:hAnsi="Arial"/>
                <w:b/>
                <w:sz w:val="20"/>
                <w:lang w:val="es-CO"/>
              </w:rPr>
            </w:pPr>
            <w:r w:rsidRPr="00595763">
              <w:rPr>
                <w:rFonts w:ascii="Arial" w:hAnsi="Arial"/>
                <w:b/>
                <w:sz w:val="20"/>
                <w:lang w:val="es-CO"/>
              </w:rPr>
              <w:t>Arquitectura y Análisis</w:t>
            </w:r>
          </w:p>
        </w:tc>
        <w:tc>
          <w:tcPr>
            <w:tcW w:w="4959" w:type="dxa"/>
          </w:tcPr>
          <w:p w14:paraId="72BA859D" w14:textId="77777777" w:rsidR="00EA7D3F" w:rsidRPr="00595763" w:rsidRDefault="00EA7D3F" w:rsidP="00EA7D3F">
            <w:pPr>
              <w:spacing w:after="200" w:line="360" w:lineRule="auto"/>
              <w:jc w:val="center"/>
              <w:rPr>
                <w:rFonts w:ascii="Arial" w:hAnsi="Arial"/>
                <w:b/>
                <w:sz w:val="20"/>
                <w:lang w:val="es-CO"/>
              </w:rPr>
            </w:pPr>
            <w:proofErr w:type="spellStart"/>
            <w:r w:rsidRPr="00595763">
              <w:rPr>
                <w:rFonts w:ascii="Arial" w:hAnsi="Arial"/>
                <w:b/>
                <w:sz w:val="20"/>
                <w:lang w:val="es-CO"/>
              </w:rPr>
              <w:t>Cristhian</w:t>
            </w:r>
            <w:proofErr w:type="spellEnd"/>
            <w:r w:rsidRPr="00595763">
              <w:rPr>
                <w:rFonts w:ascii="Arial" w:hAnsi="Arial"/>
                <w:b/>
                <w:sz w:val="20"/>
                <w:lang w:val="es-CO"/>
              </w:rPr>
              <w:t xml:space="preserve"> Camilo Gómez</w:t>
            </w:r>
          </w:p>
          <w:p w14:paraId="2F964B37" w14:textId="78A4D802" w:rsidR="00EA7D3F" w:rsidRPr="00595763" w:rsidRDefault="00EA7D3F" w:rsidP="00EA7D3F">
            <w:pPr>
              <w:spacing w:after="200" w:line="360" w:lineRule="auto"/>
              <w:jc w:val="center"/>
              <w:rPr>
                <w:rFonts w:ascii="Arial" w:hAnsi="Arial"/>
                <w:b/>
                <w:sz w:val="20"/>
                <w:lang w:val="es-CO"/>
              </w:rPr>
            </w:pPr>
            <w:r w:rsidRPr="00595763">
              <w:rPr>
                <w:rFonts w:ascii="Arial" w:hAnsi="Arial"/>
                <w:b/>
                <w:sz w:val="20"/>
                <w:lang w:val="es-CO"/>
              </w:rPr>
              <w:t>Desarrollo e Implementación</w:t>
            </w:r>
          </w:p>
        </w:tc>
      </w:tr>
      <w:tr w:rsidR="00EA7D3F" w:rsidRPr="00D53C37" w14:paraId="5A7FA345" w14:textId="77777777" w:rsidTr="0081290A">
        <w:trPr>
          <w:trHeight w:val="531"/>
        </w:trPr>
        <w:tc>
          <w:tcPr>
            <w:tcW w:w="4700" w:type="dxa"/>
          </w:tcPr>
          <w:p w14:paraId="56021D1D" w14:textId="77777777" w:rsidR="00EA7D3F" w:rsidRPr="00595763" w:rsidRDefault="00EA7D3F" w:rsidP="00014AF3">
            <w:pPr>
              <w:spacing w:after="200" w:line="276" w:lineRule="auto"/>
              <w:jc w:val="both"/>
              <w:rPr>
                <w:rFonts w:ascii="Arial" w:hAnsi="Arial"/>
                <w:sz w:val="20"/>
                <w:lang w:val="es-CO"/>
              </w:rPr>
            </w:pPr>
          </w:p>
          <w:p w14:paraId="2A23C0B2" w14:textId="77777777" w:rsidR="00EA7D3F" w:rsidRPr="00595763" w:rsidRDefault="00EA7D3F" w:rsidP="00014AF3">
            <w:pPr>
              <w:spacing w:after="200" w:line="276" w:lineRule="auto"/>
              <w:jc w:val="both"/>
              <w:rPr>
                <w:rFonts w:ascii="Arial" w:hAnsi="Arial"/>
                <w:sz w:val="20"/>
                <w:lang w:val="es-CO"/>
              </w:rPr>
            </w:pPr>
          </w:p>
          <w:p w14:paraId="38A43A5E" w14:textId="77777777" w:rsidR="00EA7D3F" w:rsidRPr="00595763" w:rsidRDefault="00EA7D3F" w:rsidP="00014AF3">
            <w:pPr>
              <w:spacing w:after="200" w:line="276" w:lineRule="auto"/>
              <w:jc w:val="both"/>
              <w:rPr>
                <w:rFonts w:ascii="Arial" w:hAnsi="Arial"/>
                <w:sz w:val="20"/>
                <w:lang w:val="es-CO"/>
              </w:rPr>
            </w:pPr>
          </w:p>
          <w:p w14:paraId="0F5FE97D" w14:textId="77777777" w:rsidR="00EA7D3F" w:rsidRPr="00595763" w:rsidRDefault="00EA7D3F" w:rsidP="00014AF3">
            <w:pPr>
              <w:spacing w:after="200" w:line="276" w:lineRule="auto"/>
              <w:jc w:val="both"/>
              <w:rPr>
                <w:rFonts w:ascii="Arial" w:hAnsi="Arial"/>
                <w:sz w:val="20"/>
                <w:lang w:val="es-CO"/>
              </w:rPr>
            </w:pPr>
          </w:p>
        </w:tc>
        <w:tc>
          <w:tcPr>
            <w:tcW w:w="4959" w:type="dxa"/>
          </w:tcPr>
          <w:p w14:paraId="6D8D22DE" w14:textId="77777777" w:rsidR="00EA7D3F" w:rsidRPr="00595763" w:rsidRDefault="00EA7D3F" w:rsidP="00014AF3">
            <w:pPr>
              <w:spacing w:after="200" w:line="360" w:lineRule="auto"/>
              <w:jc w:val="both"/>
              <w:rPr>
                <w:rFonts w:ascii="Arial" w:hAnsi="Arial"/>
                <w:sz w:val="20"/>
                <w:lang w:val="es-CO"/>
              </w:rPr>
            </w:pPr>
          </w:p>
        </w:tc>
      </w:tr>
      <w:tr w:rsidR="00EA7D3F" w:rsidRPr="00D53C37" w14:paraId="5FE7884E" w14:textId="77777777" w:rsidTr="0081290A">
        <w:trPr>
          <w:trHeight w:val="531"/>
        </w:trPr>
        <w:tc>
          <w:tcPr>
            <w:tcW w:w="4700" w:type="dxa"/>
          </w:tcPr>
          <w:p w14:paraId="6DA77B3C" w14:textId="77777777" w:rsidR="00EA7D3F" w:rsidRPr="00595763" w:rsidRDefault="00EA7D3F" w:rsidP="00EA7D3F">
            <w:pPr>
              <w:spacing w:after="200" w:line="276" w:lineRule="auto"/>
              <w:jc w:val="center"/>
              <w:rPr>
                <w:rFonts w:ascii="Arial" w:hAnsi="Arial"/>
                <w:b/>
                <w:sz w:val="20"/>
                <w:lang w:val="es-CO"/>
              </w:rPr>
            </w:pPr>
            <w:r w:rsidRPr="00595763">
              <w:rPr>
                <w:rFonts w:ascii="Arial" w:hAnsi="Arial"/>
                <w:b/>
                <w:sz w:val="20"/>
                <w:lang w:val="es-CO"/>
              </w:rPr>
              <w:t>Sebastián Moreno</w:t>
            </w:r>
          </w:p>
          <w:p w14:paraId="4D2F9F96" w14:textId="39261E92" w:rsidR="00EA7D3F" w:rsidRPr="00595763" w:rsidRDefault="00EA7D3F" w:rsidP="00EA7D3F">
            <w:pPr>
              <w:spacing w:after="200" w:line="276" w:lineRule="auto"/>
              <w:jc w:val="center"/>
              <w:rPr>
                <w:rFonts w:ascii="Arial" w:hAnsi="Arial"/>
                <w:b/>
                <w:sz w:val="20"/>
                <w:lang w:val="es-CO"/>
              </w:rPr>
            </w:pPr>
            <w:r w:rsidRPr="00595763">
              <w:rPr>
                <w:rFonts w:ascii="Arial" w:hAnsi="Arial"/>
                <w:b/>
                <w:sz w:val="20"/>
                <w:lang w:val="es-CO"/>
              </w:rPr>
              <w:t>Diseño</w:t>
            </w:r>
          </w:p>
        </w:tc>
        <w:tc>
          <w:tcPr>
            <w:tcW w:w="4959" w:type="dxa"/>
          </w:tcPr>
          <w:p w14:paraId="2A6D476F" w14:textId="77777777" w:rsidR="00EA7D3F" w:rsidRPr="00595763" w:rsidRDefault="00EA7D3F" w:rsidP="00EA7D3F">
            <w:pPr>
              <w:spacing w:after="200" w:line="276" w:lineRule="auto"/>
              <w:jc w:val="center"/>
              <w:rPr>
                <w:rFonts w:ascii="Arial" w:hAnsi="Arial"/>
                <w:b/>
                <w:sz w:val="20"/>
                <w:lang w:val="es-CO"/>
              </w:rPr>
            </w:pPr>
            <w:r w:rsidRPr="00595763">
              <w:rPr>
                <w:rFonts w:ascii="Arial" w:hAnsi="Arial"/>
                <w:b/>
                <w:sz w:val="20"/>
                <w:lang w:val="es-CO"/>
              </w:rPr>
              <w:t>Alicia Beltrán Castañeda</w:t>
            </w:r>
          </w:p>
          <w:p w14:paraId="1AC05773" w14:textId="3D5A38B4" w:rsidR="00EA7D3F" w:rsidRPr="00595763" w:rsidRDefault="00EA7D3F" w:rsidP="00EA7D3F">
            <w:pPr>
              <w:spacing w:after="200" w:line="360" w:lineRule="auto"/>
              <w:jc w:val="center"/>
              <w:rPr>
                <w:rFonts w:ascii="Arial" w:hAnsi="Arial"/>
                <w:b/>
                <w:sz w:val="20"/>
                <w:lang w:val="es-CO"/>
              </w:rPr>
            </w:pPr>
            <w:r w:rsidRPr="00595763">
              <w:rPr>
                <w:rFonts w:ascii="Arial" w:hAnsi="Arial"/>
                <w:b/>
                <w:sz w:val="20"/>
                <w:lang w:val="es-CO"/>
              </w:rPr>
              <w:t>Documentación</w:t>
            </w:r>
          </w:p>
        </w:tc>
      </w:tr>
      <w:tr w:rsidR="00EA7D3F" w:rsidRPr="00D53C37" w14:paraId="496DD494" w14:textId="77777777" w:rsidTr="0081290A">
        <w:trPr>
          <w:trHeight w:val="531"/>
        </w:trPr>
        <w:tc>
          <w:tcPr>
            <w:tcW w:w="4700" w:type="dxa"/>
          </w:tcPr>
          <w:p w14:paraId="5064F4A6" w14:textId="77777777" w:rsidR="00EA7D3F" w:rsidRPr="00595763" w:rsidRDefault="00EA7D3F" w:rsidP="00014AF3">
            <w:pPr>
              <w:spacing w:after="200" w:line="276" w:lineRule="auto"/>
              <w:jc w:val="both"/>
              <w:rPr>
                <w:rFonts w:ascii="Arial" w:hAnsi="Arial"/>
                <w:sz w:val="20"/>
                <w:lang w:val="es-CO"/>
              </w:rPr>
            </w:pPr>
          </w:p>
          <w:p w14:paraId="4C0A55C0" w14:textId="77777777" w:rsidR="00EA7D3F" w:rsidRPr="00595763" w:rsidRDefault="00EA7D3F" w:rsidP="00014AF3">
            <w:pPr>
              <w:spacing w:after="200" w:line="276" w:lineRule="auto"/>
              <w:jc w:val="both"/>
              <w:rPr>
                <w:rFonts w:ascii="Arial" w:hAnsi="Arial"/>
                <w:sz w:val="20"/>
                <w:lang w:val="es-CO"/>
              </w:rPr>
            </w:pPr>
          </w:p>
          <w:p w14:paraId="43889199" w14:textId="77777777" w:rsidR="00EA7D3F" w:rsidRPr="00595763" w:rsidRDefault="00EA7D3F" w:rsidP="00014AF3">
            <w:pPr>
              <w:spacing w:after="200" w:line="276" w:lineRule="auto"/>
              <w:jc w:val="both"/>
              <w:rPr>
                <w:rFonts w:ascii="Arial" w:hAnsi="Arial"/>
                <w:sz w:val="20"/>
                <w:lang w:val="es-CO"/>
              </w:rPr>
            </w:pPr>
          </w:p>
          <w:p w14:paraId="6946752B" w14:textId="77777777" w:rsidR="00EA7D3F" w:rsidRPr="00595763" w:rsidRDefault="00EA7D3F" w:rsidP="00014AF3">
            <w:pPr>
              <w:spacing w:after="200" w:line="276" w:lineRule="auto"/>
              <w:jc w:val="both"/>
              <w:rPr>
                <w:rFonts w:ascii="Arial" w:hAnsi="Arial"/>
                <w:sz w:val="20"/>
                <w:lang w:val="es-CO"/>
              </w:rPr>
            </w:pPr>
          </w:p>
        </w:tc>
        <w:tc>
          <w:tcPr>
            <w:tcW w:w="4959" w:type="dxa"/>
          </w:tcPr>
          <w:p w14:paraId="4F09E39D" w14:textId="77777777" w:rsidR="00EA7D3F" w:rsidRPr="00595763" w:rsidRDefault="00EA7D3F" w:rsidP="00014AF3">
            <w:pPr>
              <w:spacing w:after="200" w:line="360" w:lineRule="auto"/>
              <w:jc w:val="both"/>
              <w:rPr>
                <w:rFonts w:ascii="Arial" w:hAnsi="Arial"/>
                <w:sz w:val="20"/>
                <w:lang w:val="es-CO"/>
              </w:rPr>
            </w:pPr>
          </w:p>
        </w:tc>
      </w:tr>
      <w:tr w:rsidR="00EA7D3F" w:rsidRPr="00D53C37" w14:paraId="2B41CF93" w14:textId="77777777" w:rsidTr="0081290A">
        <w:trPr>
          <w:trHeight w:val="269"/>
        </w:trPr>
        <w:tc>
          <w:tcPr>
            <w:tcW w:w="4700" w:type="dxa"/>
          </w:tcPr>
          <w:p w14:paraId="158103BD" w14:textId="77777777" w:rsidR="00EA7D3F" w:rsidRPr="00595763" w:rsidRDefault="00EA7D3F" w:rsidP="00EA7D3F">
            <w:pPr>
              <w:spacing w:after="200" w:line="276" w:lineRule="auto"/>
              <w:jc w:val="center"/>
              <w:rPr>
                <w:rFonts w:ascii="Arial" w:hAnsi="Arial"/>
                <w:b/>
                <w:sz w:val="20"/>
                <w:lang w:val="es-CO"/>
              </w:rPr>
            </w:pPr>
            <w:r w:rsidRPr="00595763">
              <w:rPr>
                <w:rFonts w:ascii="Arial" w:hAnsi="Arial"/>
                <w:b/>
                <w:sz w:val="20"/>
                <w:lang w:val="es-CO"/>
              </w:rPr>
              <w:t>Juan Pablo Rodríguez</w:t>
            </w:r>
          </w:p>
          <w:p w14:paraId="11793890" w14:textId="1E0D350D" w:rsidR="00AE3164" w:rsidRPr="00595763" w:rsidRDefault="00AE3164" w:rsidP="00AE3164">
            <w:pPr>
              <w:spacing w:after="200" w:line="276" w:lineRule="auto"/>
              <w:jc w:val="center"/>
              <w:rPr>
                <w:rFonts w:ascii="Arial" w:hAnsi="Arial"/>
                <w:b/>
                <w:sz w:val="20"/>
                <w:lang w:val="es-CO"/>
              </w:rPr>
            </w:pPr>
            <w:r>
              <w:rPr>
                <w:rFonts w:ascii="Arial" w:hAnsi="Arial"/>
                <w:b/>
                <w:sz w:val="20"/>
                <w:lang w:val="es-CO"/>
              </w:rPr>
              <w:t xml:space="preserve">Director de </w:t>
            </w:r>
            <w:r w:rsidR="00EA7D3F" w:rsidRPr="00595763">
              <w:rPr>
                <w:rFonts w:ascii="Arial" w:hAnsi="Arial"/>
                <w:b/>
                <w:sz w:val="20"/>
                <w:lang w:val="es-CO"/>
              </w:rPr>
              <w:t>Calidad</w:t>
            </w:r>
            <w:r>
              <w:rPr>
                <w:rFonts w:ascii="Arial" w:hAnsi="Arial"/>
                <w:b/>
                <w:sz w:val="20"/>
                <w:lang w:val="es-CO"/>
              </w:rPr>
              <w:t>, configuraciones y pruebas</w:t>
            </w:r>
          </w:p>
        </w:tc>
        <w:tc>
          <w:tcPr>
            <w:tcW w:w="4959" w:type="dxa"/>
          </w:tcPr>
          <w:p w14:paraId="74A7EFD8" w14:textId="77777777" w:rsidR="00EA7D3F" w:rsidRPr="00595763" w:rsidRDefault="00EA7D3F" w:rsidP="00EA7D3F">
            <w:pPr>
              <w:spacing w:after="200" w:line="276" w:lineRule="auto"/>
              <w:jc w:val="center"/>
              <w:rPr>
                <w:rFonts w:ascii="Arial" w:hAnsi="Arial"/>
                <w:b/>
                <w:sz w:val="20"/>
                <w:lang w:val="es-CO"/>
              </w:rPr>
            </w:pPr>
            <w:r w:rsidRPr="00595763">
              <w:rPr>
                <w:rFonts w:ascii="Arial" w:hAnsi="Arial"/>
                <w:b/>
                <w:sz w:val="20"/>
                <w:lang w:val="es-CO"/>
              </w:rPr>
              <w:t>Ing. Miguel Eduardo Torres</w:t>
            </w:r>
          </w:p>
          <w:p w14:paraId="0D37A857" w14:textId="79CEABA2" w:rsidR="00EA7D3F" w:rsidRPr="00595763" w:rsidRDefault="00EA7D3F" w:rsidP="00EA7D3F">
            <w:pPr>
              <w:spacing w:after="200" w:line="276" w:lineRule="auto"/>
              <w:jc w:val="center"/>
              <w:rPr>
                <w:rFonts w:ascii="Arial" w:hAnsi="Arial"/>
                <w:b/>
                <w:sz w:val="20"/>
                <w:lang w:val="es-CO"/>
              </w:rPr>
            </w:pPr>
            <w:r w:rsidRPr="00595763">
              <w:rPr>
                <w:rFonts w:ascii="Arial" w:hAnsi="Arial"/>
                <w:b/>
                <w:sz w:val="20"/>
                <w:lang w:val="es-CO"/>
              </w:rPr>
              <w:t>Auditor / Cliente</w:t>
            </w:r>
          </w:p>
        </w:tc>
      </w:tr>
    </w:tbl>
    <w:p w14:paraId="48D4C424" w14:textId="77777777" w:rsidR="00446913" w:rsidRDefault="00446913" w:rsidP="00014AF3">
      <w:pPr>
        <w:pStyle w:val="Ttulo1"/>
        <w:jc w:val="both"/>
        <w:rPr>
          <w:rFonts w:ascii="Arial" w:hAnsi="Arial" w:cs="Arial"/>
          <w:lang w:val="es-CO"/>
        </w:rPr>
      </w:pPr>
      <w:bookmarkStart w:id="1" w:name="_Toc333653845"/>
    </w:p>
    <w:p w14:paraId="2575655B" w14:textId="77777777" w:rsidR="00446913" w:rsidRDefault="00446913" w:rsidP="00014AF3">
      <w:pPr>
        <w:pStyle w:val="Ttulo1"/>
        <w:jc w:val="both"/>
        <w:rPr>
          <w:rFonts w:ascii="Arial" w:hAnsi="Arial" w:cs="Arial"/>
          <w:lang w:val="es-CO"/>
        </w:rPr>
      </w:pPr>
    </w:p>
    <w:p w14:paraId="42194271" w14:textId="77777777" w:rsidR="00446913" w:rsidRPr="00446913" w:rsidRDefault="00446913" w:rsidP="00446913">
      <w:pPr>
        <w:rPr>
          <w:lang w:val="es-CO"/>
        </w:rPr>
      </w:pPr>
    </w:p>
    <w:p w14:paraId="7D0EFB91" w14:textId="7F7A2502" w:rsidR="00D9745F" w:rsidRPr="00595763" w:rsidRDefault="00A35BB2" w:rsidP="00014AF3">
      <w:pPr>
        <w:pStyle w:val="Ttulo1"/>
        <w:jc w:val="both"/>
        <w:rPr>
          <w:rFonts w:ascii="Arial" w:hAnsi="Arial"/>
          <w:lang w:val="es-CO"/>
        </w:rPr>
      </w:pPr>
      <w:r>
        <w:rPr>
          <w:rFonts w:ascii="Arial" w:hAnsi="Arial" w:cs="Arial"/>
          <w:lang w:val="es-CO"/>
        </w:rPr>
        <w:lastRenderedPageBreak/>
        <w:t>Historial de Cambios</w:t>
      </w:r>
      <w:bookmarkEnd w:id="1"/>
    </w:p>
    <w:p w14:paraId="42D5D413" w14:textId="77777777" w:rsidR="00D05A42" w:rsidRPr="00595763" w:rsidRDefault="00D05A42" w:rsidP="00014AF3">
      <w:pPr>
        <w:jc w:val="both"/>
        <w:rPr>
          <w:rFonts w:ascii="Arial" w:hAnsi="Arial"/>
          <w:lang w:val="es-CO"/>
        </w:rPr>
      </w:pPr>
    </w:p>
    <w:tbl>
      <w:tblPr>
        <w:tblStyle w:val="Sombreadoclaro-nfasis5"/>
        <w:tblW w:w="10065" w:type="dxa"/>
        <w:tblLayout w:type="fixed"/>
        <w:tblLook w:val="06A0" w:firstRow="1" w:lastRow="0" w:firstColumn="1" w:lastColumn="0" w:noHBand="1" w:noVBand="1"/>
      </w:tblPr>
      <w:tblGrid>
        <w:gridCol w:w="1867"/>
        <w:gridCol w:w="2264"/>
        <w:gridCol w:w="2264"/>
        <w:gridCol w:w="3056"/>
        <w:gridCol w:w="614"/>
      </w:tblGrid>
      <w:tr w:rsidR="00CB37B2" w:rsidRPr="00D53C37" w14:paraId="7DDCF602" w14:textId="1CA6FC06" w:rsidTr="00595763">
        <w:trPr>
          <w:gridAfter w:val="1"/>
          <w:cnfStyle w:val="100000000000" w:firstRow="1" w:lastRow="0" w:firstColumn="0" w:lastColumn="0" w:oddVBand="0" w:evenVBand="0" w:oddHBand="0" w:evenHBand="0" w:firstRowFirstColumn="0" w:firstRowLastColumn="0" w:lastRowFirstColumn="0" w:lastRowLastColumn="0"/>
          <w:wAfter w:w="658" w:type="dxa"/>
          <w:trHeight w:val="315"/>
        </w:trPr>
        <w:tc>
          <w:tcPr>
            <w:cnfStyle w:val="001000000000" w:firstRow="0" w:lastRow="0" w:firstColumn="1" w:lastColumn="0" w:oddVBand="0" w:evenVBand="0" w:oddHBand="0" w:evenHBand="0" w:firstRowFirstColumn="0" w:firstRowLastColumn="0" w:lastRowFirstColumn="0" w:lastRowLastColumn="0"/>
            <w:tcW w:w="1985" w:type="dxa"/>
            <w:noWrap/>
          </w:tcPr>
          <w:p w14:paraId="4748ED5A" w14:textId="016E0BCC" w:rsidR="00CB37B2" w:rsidRPr="00595763" w:rsidRDefault="000B29C3" w:rsidP="00014AF3">
            <w:pPr>
              <w:spacing w:after="200" w:line="276" w:lineRule="auto"/>
              <w:jc w:val="both"/>
              <w:rPr>
                <w:rFonts w:ascii="Calibri" w:hAnsi="Calibri"/>
                <w:color w:val="000000"/>
                <w:lang w:val="es-CO"/>
              </w:rPr>
            </w:pPr>
            <w:r w:rsidRPr="00595763">
              <w:rPr>
                <w:rFonts w:ascii="Calibri" w:hAnsi="Calibri"/>
                <w:color w:val="000000"/>
                <w:lang w:val="es-CO"/>
              </w:rPr>
              <w:t>VERSION</w:t>
            </w:r>
          </w:p>
        </w:tc>
        <w:tc>
          <w:tcPr>
            <w:tcW w:w="2410" w:type="dxa"/>
            <w:noWrap/>
          </w:tcPr>
          <w:p w14:paraId="53C669FD" w14:textId="75C74AF3" w:rsidR="00CB37B2" w:rsidRPr="00595763" w:rsidRDefault="000B29C3" w:rsidP="00014AF3">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Calibri" w:hAnsi="Calibri"/>
                <w:color w:val="000000"/>
                <w:lang w:val="es-CO"/>
              </w:rPr>
            </w:pPr>
            <w:r w:rsidRPr="00595763">
              <w:rPr>
                <w:rFonts w:ascii="Calibri" w:hAnsi="Calibri"/>
                <w:color w:val="000000"/>
                <w:lang w:val="es-CO"/>
              </w:rPr>
              <w:t>FECHA</w:t>
            </w:r>
          </w:p>
        </w:tc>
        <w:tc>
          <w:tcPr>
            <w:tcW w:w="2410" w:type="dxa"/>
            <w:noWrap/>
          </w:tcPr>
          <w:p w14:paraId="1EA6FA3E" w14:textId="77777777" w:rsidR="000B29C3" w:rsidRPr="00595763" w:rsidRDefault="000B29C3" w:rsidP="00014AF3">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Calibri" w:hAnsi="Calibri"/>
                <w:color w:val="000000"/>
                <w:lang w:val="es-CO"/>
              </w:rPr>
            </w:pPr>
            <w:r w:rsidRPr="00595763">
              <w:rPr>
                <w:rFonts w:ascii="Calibri" w:hAnsi="Calibri"/>
                <w:color w:val="000000"/>
                <w:lang w:val="es-CO"/>
              </w:rPr>
              <w:t>REALIZADO POR</w:t>
            </w:r>
          </w:p>
        </w:tc>
        <w:tc>
          <w:tcPr>
            <w:tcW w:w="3260" w:type="dxa"/>
            <w:noWrap/>
          </w:tcPr>
          <w:p w14:paraId="06DADEC4" w14:textId="77777777" w:rsidR="000B29C3" w:rsidRPr="00595763" w:rsidRDefault="000B29C3" w:rsidP="00014AF3">
            <w:pPr>
              <w:spacing w:after="200" w:line="276" w:lineRule="auto"/>
              <w:jc w:val="both"/>
              <w:cnfStyle w:val="100000000000" w:firstRow="1" w:lastRow="0" w:firstColumn="0" w:lastColumn="0" w:oddVBand="0" w:evenVBand="0" w:oddHBand="0" w:evenHBand="0" w:firstRowFirstColumn="0" w:firstRowLastColumn="0" w:lastRowFirstColumn="0" w:lastRowLastColumn="0"/>
              <w:rPr>
                <w:rFonts w:ascii="Calibri" w:hAnsi="Calibri"/>
                <w:color w:val="000000"/>
                <w:lang w:val="es-CO"/>
              </w:rPr>
            </w:pPr>
            <w:r w:rsidRPr="00595763">
              <w:rPr>
                <w:rFonts w:ascii="Calibri" w:hAnsi="Calibri"/>
                <w:color w:val="000000"/>
                <w:lang w:val="es-CO"/>
              </w:rPr>
              <w:t>ADICIONES O MODIFICACIONES</w:t>
            </w:r>
          </w:p>
        </w:tc>
      </w:tr>
      <w:tr w:rsidR="00CB37B2" w:rsidRPr="00D53C37" w14:paraId="7F5A1B1B" w14:textId="7C043182" w:rsidTr="00595763">
        <w:trPr>
          <w:gridAfter w:val="1"/>
          <w:wAfter w:w="658" w:type="dxa"/>
          <w:trHeight w:val="315"/>
        </w:trPr>
        <w:tc>
          <w:tcPr>
            <w:cnfStyle w:val="001000000000" w:firstRow="0" w:lastRow="0" w:firstColumn="1" w:lastColumn="0" w:oddVBand="0" w:evenVBand="0" w:oddHBand="0" w:evenHBand="0" w:firstRowFirstColumn="0" w:firstRowLastColumn="0" w:lastRowFirstColumn="0" w:lastRowLastColumn="0"/>
            <w:tcW w:w="1985" w:type="dxa"/>
            <w:noWrap/>
          </w:tcPr>
          <w:p w14:paraId="20D6A889" w14:textId="7993552B" w:rsidR="00CB37B2" w:rsidRPr="00595763" w:rsidRDefault="00F825D3" w:rsidP="00014AF3">
            <w:pPr>
              <w:spacing w:after="200" w:line="276" w:lineRule="auto"/>
              <w:jc w:val="both"/>
              <w:rPr>
                <w:rFonts w:ascii="Calibri" w:hAnsi="Calibri"/>
                <w:color w:val="000000"/>
                <w:lang w:val="es-CO"/>
              </w:rPr>
            </w:pPr>
            <w:r w:rsidRPr="00595763">
              <w:rPr>
                <w:rFonts w:ascii="Calibri" w:hAnsi="Calibri"/>
                <w:color w:val="000000"/>
                <w:lang w:val="es-CO"/>
              </w:rPr>
              <w:t>0.</w:t>
            </w:r>
            <w:r w:rsidR="000B29C3" w:rsidRPr="00595763">
              <w:rPr>
                <w:rFonts w:ascii="Calibri" w:hAnsi="Calibri"/>
                <w:color w:val="000000"/>
                <w:lang w:val="es-CO"/>
              </w:rPr>
              <w:t>1</w:t>
            </w:r>
          </w:p>
        </w:tc>
        <w:tc>
          <w:tcPr>
            <w:tcW w:w="2410" w:type="dxa"/>
            <w:noWrap/>
          </w:tcPr>
          <w:p w14:paraId="660C4258" w14:textId="243758D2" w:rsidR="00CB37B2" w:rsidRPr="00595763" w:rsidRDefault="000B29C3" w:rsidP="00014AF3">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CO"/>
              </w:rPr>
            </w:pPr>
            <w:r w:rsidRPr="00595763">
              <w:rPr>
                <w:rFonts w:ascii="Calibri" w:hAnsi="Calibri"/>
                <w:color w:val="000000"/>
                <w:lang w:val="es-CO"/>
              </w:rPr>
              <w:t>17/08/2012</w:t>
            </w:r>
          </w:p>
        </w:tc>
        <w:tc>
          <w:tcPr>
            <w:tcW w:w="2410" w:type="dxa"/>
            <w:noWrap/>
          </w:tcPr>
          <w:p w14:paraId="5C6DDA63" w14:textId="77777777" w:rsidR="000B29C3" w:rsidRPr="00595763" w:rsidRDefault="000B29C3" w:rsidP="00014AF3">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CO"/>
              </w:rPr>
            </w:pPr>
            <w:r w:rsidRPr="00595763">
              <w:rPr>
                <w:rFonts w:ascii="Calibri" w:hAnsi="Calibri"/>
                <w:color w:val="000000"/>
                <w:lang w:val="es-CO"/>
              </w:rPr>
              <w:t> Katherine Espíndola</w:t>
            </w:r>
          </w:p>
        </w:tc>
        <w:tc>
          <w:tcPr>
            <w:tcW w:w="3260" w:type="dxa"/>
            <w:noWrap/>
          </w:tcPr>
          <w:p w14:paraId="7D600192" w14:textId="0BEAADD3" w:rsidR="000B29C3" w:rsidRPr="00595763" w:rsidRDefault="000B29C3" w:rsidP="00014AF3">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CO"/>
              </w:rPr>
            </w:pPr>
            <w:r w:rsidRPr="00595763">
              <w:rPr>
                <w:rFonts w:ascii="Calibri" w:hAnsi="Calibri"/>
                <w:color w:val="000000"/>
                <w:lang w:val="es-CO"/>
              </w:rPr>
              <w:t> </w:t>
            </w:r>
            <w:r w:rsidR="00F825D3" w:rsidRPr="00595763">
              <w:rPr>
                <w:rFonts w:ascii="Calibri" w:hAnsi="Calibri"/>
                <w:color w:val="000000"/>
                <w:lang w:val="es-CO"/>
              </w:rPr>
              <w:t xml:space="preserve">Se </w:t>
            </w:r>
            <w:r w:rsidR="002A2173" w:rsidRPr="00D53C37">
              <w:rPr>
                <w:rFonts w:ascii="Calibri" w:eastAsia="Times New Roman" w:hAnsi="Calibri" w:cs="Calibri"/>
                <w:color w:val="000000"/>
                <w:lang w:val="es-CO" w:eastAsia="es-CO"/>
              </w:rPr>
              <w:t>agregó</w:t>
            </w:r>
            <w:r w:rsidR="00F825D3" w:rsidRPr="00595763">
              <w:rPr>
                <w:rFonts w:ascii="Calibri" w:hAnsi="Calibri"/>
                <w:color w:val="000000"/>
                <w:lang w:val="es-CO"/>
              </w:rPr>
              <w:t xml:space="preserve"> la tabla de cambios al documento</w:t>
            </w:r>
          </w:p>
        </w:tc>
      </w:tr>
      <w:tr w:rsidR="00CB37B2" w:rsidRPr="00D53C37" w14:paraId="7F3E5592" w14:textId="6CBE7479" w:rsidTr="00595763">
        <w:trPr>
          <w:gridAfter w:val="1"/>
          <w:wAfter w:w="658" w:type="dxa"/>
          <w:trHeight w:val="315"/>
        </w:trPr>
        <w:tc>
          <w:tcPr>
            <w:cnfStyle w:val="001000000000" w:firstRow="0" w:lastRow="0" w:firstColumn="1" w:lastColumn="0" w:oddVBand="0" w:evenVBand="0" w:oddHBand="0" w:evenHBand="0" w:firstRowFirstColumn="0" w:firstRowLastColumn="0" w:lastRowFirstColumn="0" w:lastRowLastColumn="0"/>
            <w:tcW w:w="1985" w:type="dxa"/>
            <w:noWrap/>
          </w:tcPr>
          <w:p w14:paraId="3ECEE5A7" w14:textId="7A57300D" w:rsidR="00CB37B2" w:rsidRPr="00595763" w:rsidRDefault="00CB37B2" w:rsidP="00014AF3">
            <w:pPr>
              <w:spacing w:after="200" w:line="276" w:lineRule="auto"/>
              <w:jc w:val="both"/>
              <w:rPr>
                <w:rFonts w:ascii="Calibri" w:hAnsi="Calibri"/>
                <w:color w:val="000000"/>
                <w:lang w:val="es-CO"/>
              </w:rPr>
            </w:pPr>
          </w:p>
        </w:tc>
        <w:tc>
          <w:tcPr>
            <w:tcW w:w="2410" w:type="dxa"/>
            <w:noWrap/>
          </w:tcPr>
          <w:p w14:paraId="224D0179" w14:textId="7DDB52A9" w:rsidR="00CB37B2" w:rsidRPr="00595763" w:rsidRDefault="00CB37B2" w:rsidP="00014AF3">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CO"/>
              </w:rPr>
            </w:pPr>
          </w:p>
        </w:tc>
        <w:tc>
          <w:tcPr>
            <w:tcW w:w="2410" w:type="dxa"/>
            <w:noWrap/>
          </w:tcPr>
          <w:p w14:paraId="7A9A3E54" w14:textId="77777777" w:rsidR="000B29C3" w:rsidRPr="00595763" w:rsidRDefault="000B29C3" w:rsidP="00014AF3">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CO"/>
              </w:rPr>
            </w:pPr>
            <w:r w:rsidRPr="00595763">
              <w:rPr>
                <w:rFonts w:ascii="Calibri" w:hAnsi="Calibri"/>
                <w:color w:val="000000"/>
                <w:lang w:val="es-CO"/>
              </w:rPr>
              <w:t> </w:t>
            </w:r>
          </w:p>
        </w:tc>
        <w:tc>
          <w:tcPr>
            <w:tcW w:w="3260" w:type="dxa"/>
            <w:noWrap/>
          </w:tcPr>
          <w:p w14:paraId="0A561920" w14:textId="77777777" w:rsidR="000B29C3" w:rsidRPr="00595763" w:rsidRDefault="000B29C3" w:rsidP="00014AF3">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CO"/>
              </w:rPr>
            </w:pPr>
            <w:r w:rsidRPr="00595763">
              <w:rPr>
                <w:rFonts w:ascii="Calibri" w:hAnsi="Calibri"/>
                <w:color w:val="000000"/>
                <w:lang w:val="es-CO"/>
              </w:rPr>
              <w:t> </w:t>
            </w:r>
          </w:p>
        </w:tc>
      </w:tr>
      <w:tr w:rsidR="00CB37B2" w:rsidRPr="00D53C37" w14:paraId="3A19BEBD" w14:textId="1CF045EB" w:rsidTr="00595763">
        <w:trPr>
          <w:gridAfter w:val="1"/>
          <w:wAfter w:w="658" w:type="dxa"/>
          <w:trHeight w:val="315"/>
        </w:trPr>
        <w:tc>
          <w:tcPr>
            <w:cnfStyle w:val="001000000000" w:firstRow="0" w:lastRow="0" w:firstColumn="1" w:lastColumn="0" w:oddVBand="0" w:evenVBand="0" w:oddHBand="0" w:evenHBand="0" w:firstRowFirstColumn="0" w:firstRowLastColumn="0" w:lastRowFirstColumn="0" w:lastRowLastColumn="0"/>
            <w:tcW w:w="1985" w:type="dxa"/>
            <w:noWrap/>
          </w:tcPr>
          <w:p w14:paraId="1565C158" w14:textId="61FF2BD5" w:rsidR="00CB37B2" w:rsidRPr="00595763" w:rsidRDefault="00CB37B2" w:rsidP="00014AF3">
            <w:pPr>
              <w:spacing w:after="200" w:line="276" w:lineRule="auto"/>
              <w:jc w:val="both"/>
              <w:rPr>
                <w:rFonts w:ascii="Calibri" w:hAnsi="Calibri"/>
                <w:color w:val="000000"/>
                <w:lang w:val="es-CO"/>
              </w:rPr>
            </w:pPr>
          </w:p>
        </w:tc>
        <w:tc>
          <w:tcPr>
            <w:tcW w:w="2410" w:type="dxa"/>
            <w:noWrap/>
          </w:tcPr>
          <w:p w14:paraId="7BB717D2" w14:textId="15416FC3" w:rsidR="00CB37B2" w:rsidRPr="00595763" w:rsidRDefault="00CB37B2" w:rsidP="00014AF3">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CO"/>
              </w:rPr>
            </w:pPr>
          </w:p>
        </w:tc>
        <w:tc>
          <w:tcPr>
            <w:tcW w:w="2410" w:type="dxa"/>
            <w:noWrap/>
          </w:tcPr>
          <w:p w14:paraId="2E53B769" w14:textId="77777777" w:rsidR="000B29C3" w:rsidRPr="00595763" w:rsidRDefault="000B29C3" w:rsidP="00014AF3">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CO"/>
              </w:rPr>
            </w:pPr>
            <w:r w:rsidRPr="00595763">
              <w:rPr>
                <w:rFonts w:ascii="Calibri" w:hAnsi="Calibri"/>
                <w:color w:val="000000"/>
                <w:lang w:val="es-CO"/>
              </w:rPr>
              <w:t> </w:t>
            </w:r>
          </w:p>
        </w:tc>
        <w:tc>
          <w:tcPr>
            <w:tcW w:w="3260" w:type="dxa"/>
            <w:noWrap/>
          </w:tcPr>
          <w:p w14:paraId="5CAFF735" w14:textId="77777777" w:rsidR="000B29C3" w:rsidRPr="00595763" w:rsidRDefault="000B29C3" w:rsidP="00014AF3">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CO"/>
              </w:rPr>
            </w:pPr>
            <w:r w:rsidRPr="00595763">
              <w:rPr>
                <w:rFonts w:ascii="Calibri" w:hAnsi="Calibri"/>
                <w:color w:val="000000"/>
                <w:lang w:val="es-CO"/>
              </w:rPr>
              <w:t> </w:t>
            </w:r>
          </w:p>
        </w:tc>
      </w:tr>
      <w:tr w:rsidR="000B29C3" w:rsidRPr="00D53C37" w14:paraId="4EDA6F7B" w14:textId="77777777" w:rsidTr="00595763">
        <w:trPr>
          <w:trHeight w:val="315"/>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3CB0440" w14:textId="77777777" w:rsidR="000B29C3" w:rsidRPr="00595763" w:rsidRDefault="000B29C3" w:rsidP="00014AF3">
            <w:pPr>
              <w:spacing w:after="200" w:line="276" w:lineRule="auto"/>
              <w:jc w:val="both"/>
              <w:rPr>
                <w:rFonts w:ascii="Calibri" w:hAnsi="Calibri"/>
                <w:color w:val="000000"/>
                <w:lang w:val="es-CO"/>
              </w:rPr>
            </w:pPr>
          </w:p>
        </w:tc>
        <w:tc>
          <w:tcPr>
            <w:tcW w:w="2410" w:type="dxa"/>
            <w:noWrap/>
            <w:hideMark/>
          </w:tcPr>
          <w:p w14:paraId="0E6EE5FE" w14:textId="77777777" w:rsidR="000B29C3" w:rsidRPr="00595763" w:rsidRDefault="000B29C3" w:rsidP="00014AF3">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CO"/>
              </w:rPr>
            </w:pPr>
          </w:p>
        </w:tc>
        <w:tc>
          <w:tcPr>
            <w:tcW w:w="2410" w:type="dxa"/>
            <w:noWrap/>
            <w:hideMark/>
          </w:tcPr>
          <w:p w14:paraId="4F79F37A" w14:textId="77777777" w:rsidR="000B29C3" w:rsidRPr="00595763" w:rsidRDefault="000B29C3" w:rsidP="00014AF3">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CO"/>
              </w:rPr>
            </w:pPr>
            <w:r w:rsidRPr="00595763">
              <w:rPr>
                <w:rFonts w:ascii="Calibri" w:hAnsi="Calibri"/>
                <w:color w:val="000000"/>
                <w:lang w:val="es-CO"/>
              </w:rPr>
              <w:t> </w:t>
            </w:r>
          </w:p>
        </w:tc>
        <w:tc>
          <w:tcPr>
            <w:tcW w:w="3260" w:type="dxa"/>
            <w:gridSpan w:val="2"/>
            <w:noWrap/>
            <w:hideMark/>
          </w:tcPr>
          <w:p w14:paraId="147E5DA0" w14:textId="77777777" w:rsidR="000B29C3" w:rsidRPr="00595763" w:rsidRDefault="000B29C3" w:rsidP="00014AF3">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CO"/>
              </w:rPr>
            </w:pPr>
            <w:r w:rsidRPr="00595763">
              <w:rPr>
                <w:rFonts w:ascii="Calibri" w:hAnsi="Calibri"/>
                <w:color w:val="000000"/>
                <w:lang w:val="es-CO"/>
              </w:rPr>
              <w:t> </w:t>
            </w:r>
          </w:p>
        </w:tc>
      </w:tr>
      <w:tr w:rsidR="000B29C3" w:rsidRPr="009B2B2D" w14:paraId="256E0577" w14:textId="77777777" w:rsidTr="00595763">
        <w:trPr>
          <w:trHeight w:val="315"/>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CF3AFE8" w14:textId="77777777" w:rsidR="000B29C3" w:rsidRPr="00595763" w:rsidRDefault="000B29C3" w:rsidP="00014AF3">
            <w:pPr>
              <w:spacing w:after="200" w:line="276" w:lineRule="auto"/>
              <w:jc w:val="both"/>
              <w:rPr>
                <w:rFonts w:ascii="Calibri" w:hAnsi="Calibri"/>
                <w:color w:val="000000"/>
                <w:lang w:val="es-CO"/>
              </w:rPr>
            </w:pPr>
          </w:p>
        </w:tc>
        <w:tc>
          <w:tcPr>
            <w:tcW w:w="2410" w:type="dxa"/>
            <w:noWrap/>
            <w:hideMark/>
          </w:tcPr>
          <w:p w14:paraId="1BB0122D" w14:textId="77777777" w:rsidR="000B29C3" w:rsidRPr="00595763" w:rsidRDefault="000B29C3" w:rsidP="00014AF3">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CO"/>
              </w:rPr>
            </w:pPr>
          </w:p>
        </w:tc>
        <w:tc>
          <w:tcPr>
            <w:tcW w:w="2410" w:type="dxa"/>
            <w:noWrap/>
            <w:hideMark/>
          </w:tcPr>
          <w:p w14:paraId="4CB61958" w14:textId="77777777" w:rsidR="000B29C3" w:rsidRPr="00595763" w:rsidRDefault="000B29C3" w:rsidP="00014AF3">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CO"/>
              </w:rPr>
            </w:pPr>
            <w:r w:rsidRPr="00595763">
              <w:rPr>
                <w:rFonts w:ascii="Calibri" w:hAnsi="Calibri"/>
                <w:color w:val="000000"/>
                <w:lang w:val="es-CO"/>
              </w:rPr>
              <w:t> </w:t>
            </w:r>
          </w:p>
        </w:tc>
        <w:tc>
          <w:tcPr>
            <w:tcW w:w="3260" w:type="dxa"/>
            <w:gridSpan w:val="2"/>
            <w:noWrap/>
            <w:hideMark/>
          </w:tcPr>
          <w:p w14:paraId="00F72C60" w14:textId="77777777" w:rsidR="000B29C3" w:rsidRPr="00595763" w:rsidRDefault="000B29C3" w:rsidP="00014AF3">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CO"/>
              </w:rPr>
            </w:pPr>
            <w:r w:rsidRPr="00595763">
              <w:rPr>
                <w:rFonts w:ascii="Calibri" w:hAnsi="Calibri"/>
                <w:color w:val="000000"/>
                <w:lang w:val="es-CO"/>
              </w:rPr>
              <w:t> </w:t>
            </w:r>
          </w:p>
        </w:tc>
      </w:tr>
      <w:tr w:rsidR="000B29C3" w:rsidRPr="00D53C37" w14:paraId="42779D7A" w14:textId="77777777" w:rsidTr="00595763">
        <w:trPr>
          <w:trHeight w:val="315"/>
        </w:trPr>
        <w:tc>
          <w:tcPr>
            <w:cnfStyle w:val="001000000000" w:firstRow="0" w:lastRow="0" w:firstColumn="1" w:lastColumn="0" w:oddVBand="0" w:evenVBand="0" w:oddHBand="0" w:evenHBand="0" w:firstRowFirstColumn="0" w:firstRowLastColumn="0" w:lastRowFirstColumn="0" w:lastRowLastColumn="0"/>
            <w:tcW w:w="1985" w:type="dxa"/>
            <w:noWrap/>
            <w:hideMark/>
          </w:tcPr>
          <w:p w14:paraId="08D46E9E" w14:textId="77777777" w:rsidR="000B29C3" w:rsidRPr="00595763" w:rsidRDefault="000B29C3" w:rsidP="00014AF3">
            <w:pPr>
              <w:spacing w:after="200" w:line="276" w:lineRule="auto"/>
              <w:jc w:val="both"/>
              <w:rPr>
                <w:rFonts w:ascii="Calibri" w:hAnsi="Calibri"/>
                <w:color w:val="000000"/>
                <w:lang w:val="es-CO"/>
              </w:rPr>
            </w:pPr>
          </w:p>
        </w:tc>
        <w:tc>
          <w:tcPr>
            <w:tcW w:w="2410" w:type="dxa"/>
            <w:noWrap/>
            <w:hideMark/>
          </w:tcPr>
          <w:p w14:paraId="58A44DD8" w14:textId="77777777" w:rsidR="000B29C3" w:rsidRPr="00595763" w:rsidRDefault="000B29C3" w:rsidP="00014AF3">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CO"/>
              </w:rPr>
            </w:pPr>
          </w:p>
        </w:tc>
        <w:tc>
          <w:tcPr>
            <w:tcW w:w="2410" w:type="dxa"/>
            <w:noWrap/>
            <w:hideMark/>
          </w:tcPr>
          <w:p w14:paraId="324B40A2" w14:textId="77777777" w:rsidR="000B29C3" w:rsidRPr="00595763" w:rsidRDefault="000B29C3" w:rsidP="00014AF3">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CO"/>
              </w:rPr>
            </w:pPr>
            <w:r w:rsidRPr="00595763">
              <w:rPr>
                <w:rFonts w:ascii="Calibri" w:hAnsi="Calibri"/>
                <w:color w:val="000000"/>
                <w:lang w:val="es-CO"/>
              </w:rPr>
              <w:t> </w:t>
            </w:r>
          </w:p>
        </w:tc>
        <w:tc>
          <w:tcPr>
            <w:tcW w:w="3260" w:type="dxa"/>
            <w:gridSpan w:val="2"/>
            <w:noWrap/>
            <w:hideMark/>
          </w:tcPr>
          <w:p w14:paraId="0BFB4AF7" w14:textId="77777777" w:rsidR="000B29C3" w:rsidRPr="00595763" w:rsidRDefault="000B29C3" w:rsidP="00014AF3">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libri" w:hAnsi="Calibri"/>
                <w:color w:val="000000"/>
                <w:lang w:val="es-CO"/>
              </w:rPr>
            </w:pPr>
            <w:r w:rsidRPr="00595763">
              <w:rPr>
                <w:rFonts w:ascii="Calibri" w:hAnsi="Calibri"/>
                <w:color w:val="000000"/>
                <w:lang w:val="es-CO"/>
              </w:rPr>
              <w:t> </w:t>
            </w:r>
          </w:p>
        </w:tc>
      </w:tr>
    </w:tbl>
    <w:p w14:paraId="08B71E46" w14:textId="77777777" w:rsidR="00CB37B2" w:rsidRPr="00595763" w:rsidRDefault="00CB37B2" w:rsidP="00014AF3">
      <w:pPr>
        <w:jc w:val="both"/>
        <w:rPr>
          <w:rFonts w:ascii="Arial" w:hAnsi="Arial"/>
          <w:lang w:val="es-CO"/>
        </w:rPr>
      </w:pPr>
    </w:p>
    <w:p w14:paraId="01E1308F" w14:textId="77777777" w:rsidR="000B29C3" w:rsidRPr="00595763" w:rsidRDefault="000B29C3" w:rsidP="00014AF3">
      <w:pPr>
        <w:jc w:val="both"/>
        <w:rPr>
          <w:rFonts w:ascii="Arial" w:hAnsi="Arial"/>
          <w:lang w:val="es-CO"/>
        </w:rPr>
      </w:pPr>
    </w:p>
    <w:p w14:paraId="73FC3D50" w14:textId="77777777" w:rsidR="006263D1" w:rsidRPr="00595763" w:rsidRDefault="006263D1" w:rsidP="00014AF3">
      <w:pPr>
        <w:jc w:val="both"/>
        <w:rPr>
          <w:rFonts w:ascii="Arial" w:hAnsi="Arial"/>
          <w:lang w:val="es-CO"/>
        </w:rPr>
      </w:pPr>
    </w:p>
    <w:p w14:paraId="2EC911BC" w14:textId="77777777" w:rsidR="00CB37B2" w:rsidRPr="00595763" w:rsidRDefault="00CB37B2" w:rsidP="00014AF3">
      <w:pPr>
        <w:jc w:val="both"/>
        <w:rPr>
          <w:rFonts w:ascii="Arial" w:hAnsi="Arial"/>
          <w:lang w:val="es-CO"/>
        </w:rPr>
      </w:pPr>
    </w:p>
    <w:p w14:paraId="72BA33E2" w14:textId="77777777" w:rsidR="00CB37B2" w:rsidRPr="00595763" w:rsidRDefault="00CB37B2" w:rsidP="00014AF3">
      <w:pPr>
        <w:jc w:val="both"/>
        <w:rPr>
          <w:rFonts w:ascii="Arial" w:hAnsi="Arial"/>
          <w:lang w:val="es-CO"/>
        </w:rPr>
      </w:pPr>
    </w:p>
    <w:p w14:paraId="6C655617" w14:textId="77777777" w:rsidR="00CB37B2" w:rsidRPr="00595763" w:rsidRDefault="00CB37B2" w:rsidP="00014AF3">
      <w:pPr>
        <w:jc w:val="both"/>
        <w:rPr>
          <w:rFonts w:ascii="Arial" w:hAnsi="Arial"/>
          <w:lang w:val="es-CO"/>
        </w:rPr>
      </w:pPr>
    </w:p>
    <w:p w14:paraId="06A4AD44" w14:textId="77777777" w:rsidR="00CB37B2" w:rsidRPr="00595763" w:rsidRDefault="00CB37B2" w:rsidP="00014AF3">
      <w:pPr>
        <w:jc w:val="both"/>
        <w:rPr>
          <w:rFonts w:ascii="Arial" w:hAnsi="Arial"/>
          <w:lang w:val="es-CO"/>
        </w:rPr>
      </w:pPr>
    </w:p>
    <w:p w14:paraId="7697B562" w14:textId="77777777" w:rsidR="00CB37B2" w:rsidRPr="00595763" w:rsidRDefault="00CB37B2" w:rsidP="00014AF3">
      <w:pPr>
        <w:jc w:val="both"/>
        <w:rPr>
          <w:rFonts w:ascii="Arial" w:hAnsi="Arial"/>
          <w:lang w:val="es-CO"/>
        </w:rPr>
      </w:pPr>
    </w:p>
    <w:p w14:paraId="35166CD5" w14:textId="77777777" w:rsidR="00CB37B2" w:rsidRDefault="00CB37B2" w:rsidP="00014AF3">
      <w:pPr>
        <w:jc w:val="both"/>
        <w:rPr>
          <w:rFonts w:ascii="Arial" w:hAnsi="Arial"/>
          <w:lang w:val="es-CO"/>
        </w:rPr>
      </w:pPr>
    </w:p>
    <w:p w14:paraId="5E16BE18" w14:textId="77777777" w:rsidR="00446913" w:rsidRDefault="00446913" w:rsidP="00014AF3">
      <w:pPr>
        <w:jc w:val="both"/>
        <w:rPr>
          <w:rFonts w:ascii="Arial" w:hAnsi="Arial"/>
          <w:lang w:val="es-CO"/>
        </w:rPr>
      </w:pPr>
    </w:p>
    <w:p w14:paraId="29877EC7" w14:textId="77777777" w:rsidR="00446913" w:rsidRDefault="00446913" w:rsidP="00014AF3">
      <w:pPr>
        <w:jc w:val="both"/>
        <w:rPr>
          <w:rFonts w:ascii="Arial" w:hAnsi="Arial"/>
          <w:lang w:val="es-CO"/>
        </w:rPr>
      </w:pPr>
    </w:p>
    <w:p w14:paraId="4E176CE3" w14:textId="77777777" w:rsidR="00446913" w:rsidRPr="00595763" w:rsidRDefault="00446913" w:rsidP="00014AF3">
      <w:pPr>
        <w:jc w:val="both"/>
        <w:rPr>
          <w:rFonts w:ascii="Arial" w:hAnsi="Arial"/>
          <w:lang w:val="es-CO"/>
        </w:rPr>
      </w:pPr>
    </w:p>
    <w:p w14:paraId="385A075D" w14:textId="77777777" w:rsidR="00CB37B2" w:rsidRPr="00595763" w:rsidRDefault="00CB37B2" w:rsidP="00014AF3">
      <w:pPr>
        <w:jc w:val="both"/>
        <w:rPr>
          <w:rFonts w:ascii="Arial" w:hAnsi="Arial"/>
          <w:lang w:val="es-CO"/>
        </w:rPr>
      </w:pPr>
    </w:p>
    <w:p w14:paraId="089310DE" w14:textId="451B20F0" w:rsidR="00CB37B2" w:rsidRPr="00595763" w:rsidRDefault="00D53C37" w:rsidP="00014AF3">
      <w:pPr>
        <w:pStyle w:val="Ttulo1"/>
        <w:jc w:val="both"/>
        <w:rPr>
          <w:rFonts w:ascii="Arial" w:hAnsi="Arial"/>
          <w:lang w:val="es-CO"/>
        </w:rPr>
      </w:pPr>
      <w:bookmarkStart w:id="2" w:name="_Toc333653846"/>
      <w:r w:rsidRPr="00D53C37">
        <w:rPr>
          <w:rFonts w:ascii="Arial" w:hAnsi="Arial"/>
          <w:lang w:val="es-CO"/>
        </w:rPr>
        <w:lastRenderedPageBreak/>
        <w:t>Pre</w:t>
      </w:r>
      <w:r>
        <w:rPr>
          <w:rFonts w:ascii="Arial" w:hAnsi="Arial"/>
          <w:lang w:val="es-CO"/>
        </w:rPr>
        <w:t>facio</w:t>
      </w:r>
      <w:bookmarkEnd w:id="2"/>
      <w:r w:rsidR="00CB37B2" w:rsidRPr="00595763">
        <w:rPr>
          <w:rFonts w:ascii="Arial" w:hAnsi="Arial"/>
          <w:lang w:val="es-CO"/>
        </w:rPr>
        <w:tab/>
      </w:r>
    </w:p>
    <w:p w14:paraId="0CFABC5D" w14:textId="77777777" w:rsidR="00CB37B2" w:rsidRPr="00595763" w:rsidRDefault="00CB37B2" w:rsidP="00014AF3">
      <w:pPr>
        <w:jc w:val="both"/>
        <w:rPr>
          <w:rFonts w:ascii="Arial" w:hAnsi="Arial"/>
          <w:lang w:val="es-CO"/>
        </w:rPr>
      </w:pPr>
    </w:p>
    <w:p w14:paraId="0A18F99B" w14:textId="77777777" w:rsidR="00CB37B2" w:rsidRPr="00595763" w:rsidRDefault="00CB37B2" w:rsidP="00014AF3">
      <w:pPr>
        <w:jc w:val="both"/>
        <w:rPr>
          <w:rFonts w:ascii="Arial" w:hAnsi="Arial"/>
          <w:lang w:val="es-CO"/>
        </w:rPr>
      </w:pPr>
    </w:p>
    <w:p w14:paraId="7B2C5D29" w14:textId="77777777" w:rsidR="00CB37B2" w:rsidRPr="00595763" w:rsidRDefault="00CB37B2" w:rsidP="00014AF3">
      <w:pPr>
        <w:jc w:val="both"/>
        <w:rPr>
          <w:rFonts w:ascii="Arial" w:hAnsi="Arial"/>
          <w:lang w:val="es-CO"/>
        </w:rPr>
      </w:pPr>
    </w:p>
    <w:p w14:paraId="6FFEF463" w14:textId="77777777" w:rsidR="00CB37B2" w:rsidRPr="00595763" w:rsidRDefault="00CB37B2" w:rsidP="00014AF3">
      <w:pPr>
        <w:jc w:val="both"/>
        <w:rPr>
          <w:rFonts w:ascii="Arial" w:hAnsi="Arial"/>
          <w:lang w:val="es-CO"/>
        </w:rPr>
      </w:pPr>
    </w:p>
    <w:p w14:paraId="22F27BF8" w14:textId="77777777" w:rsidR="00CB37B2" w:rsidRPr="00595763" w:rsidRDefault="00CB37B2" w:rsidP="00014AF3">
      <w:pPr>
        <w:jc w:val="both"/>
        <w:rPr>
          <w:rFonts w:ascii="Arial" w:hAnsi="Arial"/>
          <w:lang w:val="es-CO"/>
        </w:rPr>
      </w:pPr>
    </w:p>
    <w:p w14:paraId="4B8A9243" w14:textId="77777777" w:rsidR="00CB37B2" w:rsidRPr="00595763" w:rsidRDefault="00CB37B2" w:rsidP="00014AF3">
      <w:pPr>
        <w:jc w:val="both"/>
        <w:rPr>
          <w:rFonts w:ascii="Arial" w:hAnsi="Arial"/>
          <w:lang w:val="es-CO"/>
        </w:rPr>
      </w:pPr>
    </w:p>
    <w:p w14:paraId="1E1A04E2" w14:textId="77777777" w:rsidR="00CB37B2" w:rsidRPr="00595763" w:rsidRDefault="00CB37B2" w:rsidP="00014AF3">
      <w:pPr>
        <w:jc w:val="both"/>
        <w:rPr>
          <w:rFonts w:ascii="Arial" w:hAnsi="Arial"/>
          <w:lang w:val="es-CO"/>
        </w:rPr>
      </w:pPr>
    </w:p>
    <w:p w14:paraId="673A2532" w14:textId="77777777" w:rsidR="00CB37B2" w:rsidRPr="00595763" w:rsidRDefault="00CB37B2" w:rsidP="00014AF3">
      <w:pPr>
        <w:jc w:val="both"/>
        <w:rPr>
          <w:rFonts w:ascii="Arial" w:hAnsi="Arial"/>
          <w:lang w:val="es-CO"/>
        </w:rPr>
      </w:pPr>
    </w:p>
    <w:p w14:paraId="3CB1D9DD" w14:textId="77777777" w:rsidR="00CB37B2" w:rsidRPr="00595763" w:rsidRDefault="00CB37B2" w:rsidP="00014AF3">
      <w:pPr>
        <w:jc w:val="both"/>
        <w:rPr>
          <w:rFonts w:ascii="Arial" w:hAnsi="Arial"/>
          <w:lang w:val="es-CO"/>
        </w:rPr>
      </w:pPr>
    </w:p>
    <w:p w14:paraId="0DFFBFF1" w14:textId="77777777" w:rsidR="00CB37B2" w:rsidRPr="00595763" w:rsidRDefault="00CB37B2" w:rsidP="00014AF3">
      <w:pPr>
        <w:jc w:val="both"/>
        <w:rPr>
          <w:rFonts w:ascii="Arial" w:hAnsi="Arial"/>
          <w:lang w:val="es-CO"/>
        </w:rPr>
      </w:pPr>
    </w:p>
    <w:p w14:paraId="27732D0F" w14:textId="77777777" w:rsidR="00CB37B2" w:rsidRPr="00595763" w:rsidRDefault="00CB37B2" w:rsidP="00014AF3">
      <w:pPr>
        <w:jc w:val="both"/>
        <w:rPr>
          <w:rFonts w:ascii="Arial" w:hAnsi="Arial"/>
          <w:lang w:val="es-CO"/>
        </w:rPr>
      </w:pPr>
    </w:p>
    <w:p w14:paraId="08946E3F" w14:textId="77777777" w:rsidR="00CB37B2" w:rsidRPr="00595763" w:rsidRDefault="00CB37B2" w:rsidP="00014AF3">
      <w:pPr>
        <w:jc w:val="both"/>
        <w:rPr>
          <w:rFonts w:ascii="Arial" w:hAnsi="Arial"/>
          <w:lang w:val="es-CO"/>
        </w:rPr>
      </w:pPr>
    </w:p>
    <w:p w14:paraId="4156198A" w14:textId="77777777" w:rsidR="00CB37B2" w:rsidRPr="00595763" w:rsidRDefault="00CB37B2" w:rsidP="00014AF3">
      <w:pPr>
        <w:jc w:val="both"/>
        <w:rPr>
          <w:rFonts w:ascii="Arial" w:hAnsi="Arial"/>
          <w:lang w:val="es-CO"/>
        </w:rPr>
      </w:pPr>
    </w:p>
    <w:p w14:paraId="1F1E94E2" w14:textId="77777777" w:rsidR="00CB37B2" w:rsidRPr="00595763" w:rsidRDefault="00CB37B2" w:rsidP="00014AF3">
      <w:pPr>
        <w:jc w:val="both"/>
        <w:rPr>
          <w:rFonts w:ascii="Arial" w:hAnsi="Arial"/>
          <w:lang w:val="es-CO"/>
        </w:rPr>
      </w:pPr>
    </w:p>
    <w:p w14:paraId="73425C18" w14:textId="77777777" w:rsidR="00CB37B2" w:rsidRPr="00595763" w:rsidRDefault="00CB37B2" w:rsidP="00014AF3">
      <w:pPr>
        <w:jc w:val="both"/>
        <w:rPr>
          <w:rFonts w:ascii="Arial" w:hAnsi="Arial"/>
          <w:lang w:val="es-CO"/>
        </w:rPr>
      </w:pPr>
    </w:p>
    <w:p w14:paraId="53D3F52F" w14:textId="77777777" w:rsidR="00CB37B2" w:rsidRPr="00595763" w:rsidRDefault="00CB37B2" w:rsidP="00014AF3">
      <w:pPr>
        <w:jc w:val="both"/>
        <w:rPr>
          <w:rFonts w:ascii="Arial" w:hAnsi="Arial"/>
          <w:lang w:val="es-CO"/>
        </w:rPr>
      </w:pPr>
    </w:p>
    <w:p w14:paraId="0571FEA5" w14:textId="77777777" w:rsidR="00CB37B2" w:rsidRPr="00595763" w:rsidRDefault="00CB37B2" w:rsidP="00014AF3">
      <w:pPr>
        <w:jc w:val="both"/>
        <w:rPr>
          <w:rFonts w:ascii="Arial" w:hAnsi="Arial"/>
          <w:lang w:val="es-CO"/>
        </w:rPr>
      </w:pPr>
    </w:p>
    <w:p w14:paraId="0142A902" w14:textId="77777777" w:rsidR="00CB37B2" w:rsidRPr="00595763" w:rsidRDefault="00CB37B2" w:rsidP="00014AF3">
      <w:pPr>
        <w:jc w:val="both"/>
        <w:rPr>
          <w:rFonts w:ascii="Arial" w:hAnsi="Arial"/>
          <w:lang w:val="es-CO"/>
        </w:rPr>
      </w:pPr>
    </w:p>
    <w:p w14:paraId="755A5384" w14:textId="77777777" w:rsidR="00CB37B2" w:rsidRPr="00595763" w:rsidRDefault="00CB37B2" w:rsidP="00014AF3">
      <w:pPr>
        <w:jc w:val="both"/>
        <w:rPr>
          <w:rFonts w:ascii="Arial" w:hAnsi="Arial"/>
          <w:lang w:val="es-CO"/>
        </w:rPr>
      </w:pPr>
    </w:p>
    <w:p w14:paraId="2542EC16" w14:textId="77777777" w:rsidR="00CB37B2" w:rsidRPr="00595763" w:rsidRDefault="00CB37B2" w:rsidP="00014AF3">
      <w:pPr>
        <w:jc w:val="both"/>
        <w:rPr>
          <w:rFonts w:ascii="Arial" w:hAnsi="Arial"/>
          <w:lang w:val="es-CO"/>
        </w:rPr>
      </w:pPr>
    </w:p>
    <w:p w14:paraId="1367D40C" w14:textId="77777777" w:rsidR="00CB37B2" w:rsidRPr="00595763" w:rsidRDefault="00CB37B2" w:rsidP="00014AF3">
      <w:pPr>
        <w:jc w:val="both"/>
        <w:rPr>
          <w:rFonts w:ascii="Arial" w:hAnsi="Arial"/>
          <w:lang w:val="es-CO"/>
        </w:rPr>
      </w:pPr>
    </w:p>
    <w:p w14:paraId="113E91DA" w14:textId="77777777" w:rsidR="00CB37B2" w:rsidRPr="00595763" w:rsidRDefault="00CB37B2" w:rsidP="00014AF3">
      <w:pPr>
        <w:jc w:val="both"/>
        <w:rPr>
          <w:rFonts w:ascii="Arial" w:hAnsi="Arial"/>
          <w:lang w:val="es-CO"/>
        </w:rPr>
      </w:pPr>
    </w:p>
    <w:p w14:paraId="286E023B" w14:textId="77777777" w:rsidR="00CB37B2" w:rsidRPr="00595763" w:rsidRDefault="00CB37B2" w:rsidP="00014AF3">
      <w:pPr>
        <w:jc w:val="both"/>
        <w:rPr>
          <w:rFonts w:ascii="Arial" w:hAnsi="Arial"/>
          <w:lang w:val="es-CO"/>
        </w:rPr>
      </w:pPr>
    </w:p>
    <w:sdt>
      <w:sdtPr>
        <w:rPr>
          <w:rFonts w:ascii="Arial" w:eastAsiaTheme="minorHAnsi" w:hAnsi="Arial" w:cstheme="minorBidi"/>
          <w:b w:val="0"/>
          <w:bCs w:val="0"/>
          <w:color w:val="auto"/>
          <w:sz w:val="22"/>
          <w:szCs w:val="22"/>
        </w:rPr>
        <w:id w:val="523540900"/>
        <w:docPartObj>
          <w:docPartGallery w:val="Table of Contents"/>
          <w:docPartUnique/>
        </w:docPartObj>
      </w:sdtPr>
      <w:sdtContent>
        <w:p w14:paraId="1F586774" w14:textId="77777777" w:rsidR="00CB37B2" w:rsidRPr="00595763" w:rsidRDefault="00CB37B2" w:rsidP="00014AF3">
          <w:pPr>
            <w:pStyle w:val="TtulodeTDC"/>
            <w:jc w:val="both"/>
            <w:rPr>
              <w:rFonts w:ascii="Arial" w:hAnsi="Arial"/>
              <w:lang w:val="es-CO"/>
            </w:rPr>
          </w:pPr>
          <w:r w:rsidRPr="00595763">
            <w:rPr>
              <w:rFonts w:ascii="Arial" w:hAnsi="Arial"/>
              <w:lang w:val="es-CO"/>
            </w:rPr>
            <w:t>Contenido</w:t>
          </w:r>
        </w:p>
        <w:p w14:paraId="2524A2F0" w14:textId="6C42D547" w:rsidR="003B0CF8" w:rsidRDefault="00BF46F9" w:rsidP="00014AF3">
          <w:pPr>
            <w:pStyle w:val="TDC1"/>
            <w:tabs>
              <w:tab w:val="right" w:leader="dot" w:pos="8261"/>
            </w:tabs>
            <w:jc w:val="both"/>
            <w:rPr>
              <w:rFonts w:eastAsiaTheme="minorEastAsia"/>
              <w:noProof/>
              <w:lang w:val="es-CO" w:eastAsia="es-CO"/>
            </w:rPr>
          </w:pPr>
          <w:r w:rsidRPr="00595763">
            <w:rPr>
              <w:rFonts w:ascii="Arial" w:hAnsi="Arial"/>
              <w:lang w:val="es-CO"/>
            </w:rPr>
            <w:fldChar w:fldCharType="begin"/>
          </w:r>
          <w:r w:rsidR="00CB37B2" w:rsidRPr="00D53C37">
            <w:rPr>
              <w:rFonts w:ascii="Arial" w:hAnsi="Arial"/>
              <w:lang w:val="es-CO"/>
            </w:rPr>
            <w:instrText xml:space="preserve"> TOC \o "1-3" \h \z \u </w:instrText>
          </w:r>
          <w:r w:rsidRPr="00595763">
            <w:rPr>
              <w:rFonts w:ascii="Arial" w:hAnsi="Arial"/>
              <w:lang w:val="es-CO"/>
            </w:rPr>
            <w:fldChar w:fldCharType="separate"/>
          </w:r>
          <w:hyperlink w:anchor="_Toc333653844" w:history="1">
            <w:r w:rsidR="003B0CF8" w:rsidRPr="00267D0F">
              <w:rPr>
                <w:rStyle w:val="Hipervnculo"/>
                <w:rFonts w:ascii="Arial" w:hAnsi="Arial"/>
                <w:noProof/>
                <w:lang w:val="es-CO"/>
              </w:rPr>
              <w:t>Página de Firmas</w:t>
            </w:r>
            <w:r w:rsidR="003B0CF8">
              <w:rPr>
                <w:noProof/>
                <w:webHidden/>
              </w:rPr>
              <w:tab/>
            </w:r>
            <w:r w:rsidR="003B0CF8">
              <w:rPr>
                <w:noProof/>
                <w:webHidden/>
              </w:rPr>
              <w:fldChar w:fldCharType="begin"/>
            </w:r>
            <w:r w:rsidR="003B0CF8">
              <w:rPr>
                <w:noProof/>
                <w:webHidden/>
              </w:rPr>
              <w:instrText xml:space="preserve"> PAGEREF _Toc333653844 \h </w:instrText>
            </w:r>
            <w:r w:rsidR="003B0CF8">
              <w:rPr>
                <w:noProof/>
                <w:webHidden/>
              </w:rPr>
            </w:r>
            <w:r w:rsidR="003B0CF8">
              <w:rPr>
                <w:noProof/>
                <w:webHidden/>
              </w:rPr>
              <w:fldChar w:fldCharType="separate"/>
            </w:r>
            <w:r w:rsidR="003B0CF8">
              <w:rPr>
                <w:noProof/>
                <w:webHidden/>
              </w:rPr>
              <w:t>2</w:t>
            </w:r>
            <w:r w:rsidR="003B0CF8">
              <w:rPr>
                <w:noProof/>
                <w:webHidden/>
              </w:rPr>
              <w:fldChar w:fldCharType="end"/>
            </w:r>
          </w:hyperlink>
        </w:p>
        <w:p w14:paraId="098BA6FC" w14:textId="5AFCFEED" w:rsidR="003B0CF8" w:rsidRDefault="007E5B07" w:rsidP="00014AF3">
          <w:pPr>
            <w:pStyle w:val="TDC1"/>
            <w:tabs>
              <w:tab w:val="right" w:leader="dot" w:pos="8261"/>
            </w:tabs>
            <w:jc w:val="both"/>
            <w:rPr>
              <w:rFonts w:eastAsiaTheme="minorEastAsia"/>
              <w:noProof/>
              <w:lang w:val="es-CO" w:eastAsia="es-CO"/>
            </w:rPr>
          </w:pPr>
          <w:hyperlink w:anchor="_Toc333653845" w:history="1">
            <w:r w:rsidR="003B0CF8" w:rsidRPr="00267D0F">
              <w:rPr>
                <w:rStyle w:val="Hipervnculo"/>
                <w:rFonts w:ascii="Arial" w:hAnsi="Arial" w:cs="Arial"/>
                <w:noProof/>
                <w:lang w:val="es-CO"/>
              </w:rPr>
              <w:t>Historial de Cambios</w:t>
            </w:r>
            <w:r w:rsidR="003B0CF8">
              <w:rPr>
                <w:noProof/>
                <w:webHidden/>
              </w:rPr>
              <w:tab/>
            </w:r>
            <w:r w:rsidR="003B0CF8">
              <w:rPr>
                <w:noProof/>
                <w:webHidden/>
              </w:rPr>
              <w:fldChar w:fldCharType="begin"/>
            </w:r>
            <w:r w:rsidR="003B0CF8">
              <w:rPr>
                <w:noProof/>
                <w:webHidden/>
              </w:rPr>
              <w:instrText xml:space="preserve"> PAGEREF _Toc333653845 \h </w:instrText>
            </w:r>
            <w:r w:rsidR="003B0CF8">
              <w:rPr>
                <w:noProof/>
                <w:webHidden/>
              </w:rPr>
            </w:r>
            <w:r w:rsidR="003B0CF8">
              <w:rPr>
                <w:noProof/>
                <w:webHidden/>
              </w:rPr>
              <w:fldChar w:fldCharType="separate"/>
            </w:r>
            <w:r w:rsidR="003B0CF8">
              <w:rPr>
                <w:noProof/>
                <w:webHidden/>
              </w:rPr>
              <w:t>3</w:t>
            </w:r>
            <w:r w:rsidR="003B0CF8">
              <w:rPr>
                <w:noProof/>
                <w:webHidden/>
              </w:rPr>
              <w:fldChar w:fldCharType="end"/>
            </w:r>
          </w:hyperlink>
        </w:p>
        <w:p w14:paraId="4D91C433" w14:textId="36CCA6EF" w:rsidR="003B0CF8" w:rsidRDefault="007E5B07" w:rsidP="00014AF3">
          <w:pPr>
            <w:pStyle w:val="TDC1"/>
            <w:tabs>
              <w:tab w:val="right" w:leader="dot" w:pos="8261"/>
            </w:tabs>
            <w:jc w:val="both"/>
            <w:rPr>
              <w:rFonts w:eastAsiaTheme="minorEastAsia"/>
              <w:noProof/>
              <w:lang w:val="es-CO" w:eastAsia="es-CO"/>
            </w:rPr>
          </w:pPr>
          <w:hyperlink w:anchor="_Toc333653846" w:history="1">
            <w:r w:rsidR="003B0CF8" w:rsidRPr="00267D0F">
              <w:rPr>
                <w:rStyle w:val="Hipervnculo"/>
                <w:rFonts w:ascii="Arial" w:hAnsi="Arial"/>
                <w:noProof/>
                <w:lang w:val="es-CO"/>
              </w:rPr>
              <w:t>Prefacio</w:t>
            </w:r>
            <w:r w:rsidR="003B0CF8">
              <w:rPr>
                <w:noProof/>
                <w:webHidden/>
              </w:rPr>
              <w:tab/>
            </w:r>
            <w:r w:rsidR="003B0CF8">
              <w:rPr>
                <w:noProof/>
                <w:webHidden/>
              </w:rPr>
              <w:fldChar w:fldCharType="begin"/>
            </w:r>
            <w:r w:rsidR="003B0CF8">
              <w:rPr>
                <w:noProof/>
                <w:webHidden/>
              </w:rPr>
              <w:instrText xml:space="preserve"> PAGEREF _Toc333653846 \h </w:instrText>
            </w:r>
            <w:r w:rsidR="003B0CF8">
              <w:rPr>
                <w:noProof/>
                <w:webHidden/>
              </w:rPr>
            </w:r>
            <w:r w:rsidR="003B0CF8">
              <w:rPr>
                <w:noProof/>
                <w:webHidden/>
              </w:rPr>
              <w:fldChar w:fldCharType="separate"/>
            </w:r>
            <w:r w:rsidR="003B0CF8">
              <w:rPr>
                <w:noProof/>
                <w:webHidden/>
              </w:rPr>
              <w:t>4</w:t>
            </w:r>
            <w:r w:rsidR="003B0CF8">
              <w:rPr>
                <w:noProof/>
                <w:webHidden/>
              </w:rPr>
              <w:fldChar w:fldCharType="end"/>
            </w:r>
          </w:hyperlink>
        </w:p>
        <w:p w14:paraId="6C20AA46" w14:textId="642CFAAF" w:rsidR="003B0CF8" w:rsidRDefault="007E5B07" w:rsidP="00014AF3">
          <w:pPr>
            <w:pStyle w:val="TDC1"/>
            <w:tabs>
              <w:tab w:val="right" w:leader="dot" w:pos="8261"/>
            </w:tabs>
            <w:jc w:val="both"/>
            <w:rPr>
              <w:rFonts w:eastAsiaTheme="minorEastAsia"/>
              <w:noProof/>
              <w:lang w:val="es-CO" w:eastAsia="es-CO"/>
            </w:rPr>
          </w:pPr>
          <w:hyperlink w:anchor="_Toc333653847" w:history="1">
            <w:r w:rsidR="003B0CF8" w:rsidRPr="00267D0F">
              <w:rPr>
                <w:rStyle w:val="Hipervnculo"/>
                <w:rFonts w:ascii="Arial" w:hAnsi="Arial"/>
                <w:noProof/>
                <w:lang w:val="es-CO"/>
              </w:rPr>
              <w:t>Lista de Figuras</w:t>
            </w:r>
            <w:r w:rsidR="003B0CF8">
              <w:rPr>
                <w:noProof/>
                <w:webHidden/>
              </w:rPr>
              <w:tab/>
            </w:r>
            <w:r w:rsidR="003B0CF8">
              <w:rPr>
                <w:noProof/>
                <w:webHidden/>
              </w:rPr>
              <w:fldChar w:fldCharType="begin"/>
            </w:r>
            <w:r w:rsidR="003B0CF8">
              <w:rPr>
                <w:noProof/>
                <w:webHidden/>
              </w:rPr>
              <w:instrText xml:space="preserve"> PAGEREF _Toc333653847 \h </w:instrText>
            </w:r>
            <w:r w:rsidR="003B0CF8">
              <w:rPr>
                <w:noProof/>
                <w:webHidden/>
              </w:rPr>
            </w:r>
            <w:r w:rsidR="003B0CF8">
              <w:rPr>
                <w:noProof/>
                <w:webHidden/>
              </w:rPr>
              <w:fldChar w:fldCharType="separate"/>
            </w:r>
            <w:r w:rsidR="003B0CF8">
              <w:rPr>
                <w:noProof/>
                <w:webHidden/>
              </w:rPr>
              <w:t>8</w:t>
            </w:r>
            <w:r w:rsidR="003B0CF8">
              <w:rPr>
                <w:noProof/>
                <w:webHidden/>
              </w:rPr>
              <w:fldChar w:fldCharType="end"/>
            </w:r>
          </w:hyperlink>
        </w:p>
        <w:p w14:paraId="3C311FCA" w14:textId="2C99FFF0" w:rsidR="003B0CF8" w:rsidRDefault="007E5B07" w:rsidP="00014AF3">
          <w:pPr>
            <w:pStyle w:val="TDC1"/>
            <w:tabs>
              <w:tab w:val="right" w:leader="dot" w:pos="8261"/>
            </w:tabs>
            <w:jc w:val="both"/>
            <w:rPr>
              <w:rFonts w:eastAsiaTheme="minorEastAsia"/>
              <w:noProof/>
              <w:lang w:val="es-CO" w:eastAsia="es-CO"/>
            </w:rPr>
          </w:pPr>
          <w:hyperlink w:anchor="_Toc333653848" w:history="1">
            <w:r w:rsidR="003B0CF8" w:rsidRPr="00267D0F">
              <w:rPr>
                <w:rStyle w:val="Hipervnculo"/>
                <w:rFonts w:ascii="Arial" w:hAnsi="Arial"/>
                <w:noProof/>
                <w:lang w:val="es-CO"/>
              </w:rPr>
              <w:t>Lista de Tablas</w:t>
            </w:r>
            <w:r w:rsidR="003B0CF8">
              <w:rPr>
                <w:noProof/>
                <w:webHidden/>
              </w:rPr>
              <w:tab/>
            </w:r>
            <w:r w:rsidR="003B0CF8">
              <w:rPr>
                <w:noProof/>
                <w:webHidden/>
              </w:rPr>
              <w:fldChar w:fldCharType="begin"/>
            </w:r>
            <w:r w:rsidR="003B0CF8">
              <w:rPr>
                <w:noProof/>
                <w:webHidden/>
              </w:rPr>
              <w:instrText xml:space="preserve"> PAGEREF _Toc333653848 \h </w:instrText>
            </w:r>
            <w:r w:rsidR="003B0CF8">
              <w:rPr>
                <w:noProof/>
                <w:webHidden/>
              </w:rPr>
            </w:r>
            <w:r w:rsidR="003B0CF8">
              <w:rPr>
                <w:noProof/>
                <w:webHidden/>
              </w:rPr>
              <w:fldChar w:fldCharType="separate"/>
            </w:r>
            <w:r w:rsidR="003B0CF8">
              <w:rPr>
                <w:noProof/>
                <w:webHidden/>
              </w:rPr>
              <w:t>9</w:t>
            </w:r>
            <w:r w:rsidR="003B0CF8">
              <w:rPr>
                <w:noProof/>
                <w:webHidden/>
              </w:rPr>
              <w:fldChar w:fldCharType="end"/>
            </w:r>
          </w:hyperlink>
        </w:p>
        <w:p w14:paraId="439D52A3" w14:textId="2AFC7766" w:rsidR="003B0CF8" w:rsidRDefault="007E5B07" w:rsidP="00014AF3">
          <w:pPr>
            <w:pStyle w:val="TDC1"/>
            <w:tabs>
              <w:tab w:val="right" w:leader="dot" w:pos="8261"/>
            </w:tabs>
            <w:jc w:val="both"/>
            <w:rPr>
              <w:rFonts w:eastAsiaTheme="minorEastAsia"/>
              <w:noProof/>
              <w:lang w:val="es-CO" w:eastAsia="es-CO"/>
            </w:rPr>
          </w:pPr>
          <w:hyperlink w:anchor="_Toc333653849" w:history="1">
            <w:r w:rsidR="003B0CF8" w:rsidRPr="00267D0F">
              <w:rPr>
                <w:rStyle w:val="Hipervnculo"/>
                <w:rFonts w:ascii="Arial" w:hAnsi="Arial" w:cs="Arial"/>
                <w:noProof/>
                <w:lang w:val="es-CO"/>
              </w:rPr>
              <w:t>1. Visión global del proyecto</w:t>
            </w:r>
            <w:r w:rsidR="003B0CF8">
              <w:rPr>
                <w:noProof/>
                <w:webHidden/>
              </w:rPr>
              <w:tab/>
            </w:r>
            <w:r w:rsidR="003B0CF8">
              <w:rPr>
                <w:noProof/>
                <w:webHidden/>
              </w:rPr>
              <w:fldChar w:fldCharType="begin"/>
            </w:r>
            <w:r w:rsidR="003B0CF8">
              <w:rPr>
                <w:noProof/>
                <w:webHidden/>
              </w:rPr>
              <w:instrText xml:space="preserve"> PAGEREF _Toc333653849 \h </w:instrText>
            </w:r>
            <w:r w:rsidR="003B0CF8">
              <w:rPr>
                <w:noProof/>
                <w:webHidden/>
              </w:rPr>
            </w:r>
            <w:r w:rsidR="003B0CF8">
              <w:rPr>
                <w:noProof/>
                <w:webHidden/>
              </w:rPr>
              <w:fldChar w:fldCharType="separate"/>
            </w:r>
            <w:r w:rsidR="003B0CF8">
              <w:rPr>
                <w:noProof/>
                <w:webHidden/>
              </w:rPr>
              <w:t>10</w:t>
            </w:r>
            <w:r w:rsidR="003B0CF8">
              <w:rPr>
                <w:noProof/>
                <w:webHidden/>
              </w:rPr>
              <w:fldChar w:fldCharType="end"/>
            </w:r>
          </w:hyperlink>
        </w:p>
        <w:p w14:paraId="05781148" w14:textId="327D5C65" w:rsidR="003B0CF8" w:rsidRDefault="007E5B07" w:rsidP="00014AF3">
          <w:pPr>
            <w:pStyle w:val="TDC2"/>
            <w:tabs>
              <w:tab w:val="right" w:leader="dot" w:pos="8261"/>
            </w:tabs>
            <w:jc w:val="both"/>
            <w:rPr>
              <w:rFonts w:eastAsiaTheme="minorEastAsia"/>
              <w:noProof/>
              <w:lang w:val="es-CO" w:eastAsia="es-CO"/>
            </w:rPr>
          </w:pPr>
          <w:hyperlink w:anchor="_Toc333653850" w:history="1">
            <w:r w:rsidR="003B0CF8" w:rsidRPr="00267D0F">
              <w:rPr>
                <w:rStyle w:val="Hipervnculo"/>
                <w:rFonts w:ascii="Arial" w:hAnsi="Arial"/>
                <w:noProof/>
                <w:lang w:val="es-CO"/>
              </w:rPr>
              <w:t>1.1 Resumen del Proyecto</w:t>
            </w:r>
            <w:r w:rsidR="003B0CF8">
              <w:rPr>
                <w:noProof/>
                <w:webHidden/>
              </w:rPr>
              <w:tab/>
            </w:r>
            <w:r w:rsidR="003B0CF8">
              <w:rPr>
                <w:noProof/>
                <w:webHidden/>
              </w:rPr>
              <w:fldChar w:fldCharType="begin"/>
            </w:r>
            <w:r w:rsidR="003B0CF8">
              <w:rPr>
                <w:noProof/>
                <w:webHidden/>
              </w:rPr>
              <w:instrText xml:space="preserve"> PAGEREF _Toc333653850 \h </w:instrText>
            </w:r>
            <w:r w:rsidR="003B0CF8">
              <w:rPr>
                <w:noProof/>
                <w:webHidden/>
              </w:rPr>
            </w:r>
            <w:r w:rsidR="003B0CF8">
              <w:rPr>
                <w:noProof/>
                <w:webHidden/>
              </w:rPr>
              <w:fldChar w:fldCharType="separate"/>
            </w:r>
            <w:r w:rsidR="003B0CF8">
              <w:rPr>
                <w:noProof/>
                <w:webHidden/>
              </w:rPr>
              <w:t>10</w:t>
            </w:r>
            <w:r w:rsidR="003B0CF8">
              <w:rPr>
                <w:noProof/>
                <w:webHidden/>
              </w:rPr>
              <w:fldChar w:fldCharType="end"/>
            </w:r>
          </w:hyperlink>
        </w:p>
        <w:p w14:paraId="6A3BB75E" w14:textId="0E4E6E74" w:rsidR="003B0CF8" w:rsidRDefault="007E5B07" w:rsidP="00014AF3">
          <w:pPr>
            <w:pStyle w:val="TDC3"/>
            <w:tabs>
              <w:tab w:val="right" w:leader="dot" w:pos="8261"/>
            </w:tabs>
            <w:jc w:val="both"/>
            <w:rPr>
              <w:rFonts w:eastAsiaTheme="minorEastAsia"/>
              <w:noProof/>
              <w:lang w:val="es-CO" w:eastAsia="es-CO"/>
            </w:rPr>
          </w:pPr>
          <w:hyperlink w:anchor="_Toc333653851" w:history="1">
            <w:r w:rsidR="003B0CF8" w:rsidRPr="00267D0F">
              <w:rPr>
                <w:rStyle w:val="Hipervnculo"/>
                <w:rFonts w:ascii="Arial" w:hAnsi="Arial"/>
                <w:noProof/>
                <w:lang w:val="es-CO"/>
              </w:rPr>
              <w:t>1.1.1 Propósito, Alcance y Objetivos</w:t>
            </w:r>
            <w:r w:rsidR="003B0CF8">
              <w:rPr>
                <w:noProof/>
                <w:webHidden/>
              </w:rPr>
              <w:tab/>
            </w:r>
            <w:r w:rsidR="003B0CF8">
              <w:rPr>
                <w:noProof/>
                <w:webHidden/>
              </w:rPr>
              <w:fldChar w:fldCharType="begin"/>
            </w:r>
            <w:r w:rsidR="003B0CF8">
              <w:rPr>
                <w:noProof/>
                <w:webHidden/>
              </w:rPr>
              <w:instrText xml:space="preserve"> PAGEREF _Toc333653851 \h </w:instrText>
            </w:r>
            <w:r w:rsidR="003B0CF8">
              <w:rPr>
                <w:noProof/>
                <w:webHidden/>
              </w:rPr>
            </w:r>
            <w:r w:rsidR="003B0CF8">
              <w:rPr>
                <w:noProof/>
                <w:webHidden/>
              </w:rPr>
              <w:fldChar w:fldCharType="separate"/>
            </w:r>
            <w:r w:rsidR="003B0CF8">
              <w:rPr>
                <w:noProof/>
                <w:webHidden/>
              </w:rPr>
              <w:t>10</w:t>
            </w:r>
            <w:r w:rsidR="003B0CF8">
              <w:rPr>
                <w:noProof/>
                <w:webHidden/>
              </w:rPr>
              <w:fldChar w:fldCharType="end"/>
            </w:r>
          </w:hyperlink>
        </w:p>
        <w:p w14:paraId="0FF6848B" w14:textId="71F010DC" w:rsidR="003B0CF8" w:rsidRDefault="007E5B07" w:rsidP="00014AF3">
          <w:pPr>
            <w:pStyle w:val="TDC3"/>
            <w:tabs>
              <w:tab w:val="right" w:leader="dot" w:pos="8261"/>
            </w:tabs>
            <w:jc w:val="both"/>
            <w:rPr>
              <w:rFonts w:eastAsiaTheme="minorEastAsia"/>
              <w:noProof/>
              <w:lang w:val="es-CO" w:eastAsia="es-CO"/>
            </w:rPr>
          </w:pPr>
          <w:hyperlink w:anchor="_Toc333653852" w:history="1">
            <w:r w:rsidR="003B0CF8" w:rsidRPr="00267D0F">
              <w:rPr>
                <w:rStyle w:val="Hipervnculo"/>
                <w:rFonts w:ascii="Arial" w:hAnsi="Arial"/>
                <w:noProof/>
                <w:lang w:val="es-CO"/>
              </w:rPr>
              <w:t xml:space="preserve">1.1.2 </w:t>
            </w:r>
            <w:r w:rsidR="003B0CF8" w:rsidRPr="00267D0F">
              <w:rPr>
                <w:rStyle w:val="Hipervnculo"/>
                <w:rFonts w:ascii="Arial" w:hAnsi="Arial" w:cs="Arial"/>
                <w:noProof/>
                <w:lang w:val="es-CO"/>
              </w:rPr>
              <w:t>Suposiciones y Restricciones</w:t>
            </w:r>
            <w:r w:rsidR="003B0CF8">
              <w:rPr>
                <w:noProof/>
                <w:webHidden/>
              </w:rPr>
              <w:tab/>
            </w:r>
            <w:r w:rsidR="003B0CF8">
              <w:rPr>
                <w:noProof/>
                <w:webHidden/>
              </w:rPr>
              <w:fldChar w:fldCharType="begin"/>
            </w:r>
            <w:r w:rsidR="003B0CF8">
              <w:rPr>
                <w:noProof/>
                <w:webHidden/>
              </w:rPr>
              <w:instrText xml:space="preserve"> PAGEREF _Toc333653852 \h </w:instrText>
            </w:r>
            <w:r w:rsidR="003B0CF8">
              <w:rPr>
                <w:noProof/>
                <w:webHidden/>
              </w:rPr>
            </w:r>
            <w:r w:rsidR="003B0CF8">
              <w:rPr>
                <w:noProof/>
                <w:webHidden/>
              </w:rPr>
              <w:fldChar w:fldCharType="separate"/>
            </w:r>
            <w:r w:rsidR="003B0CF8">
              <w:rPr>
                <w:noProof/>
                <w:webHidden/>
              </w:rPr>
              <w:t>11</w:t>
            </w:r>
            <w:r w:rsidR="003B0CF8">
              <w:rPr>
                <w:noProof/>
                <w:webHidden/>
              </w:rPr>
              <w:fldChar w:fldCharType="end"/>
            </w:r>
          </w:hyperlink>
        </w:p>
        <w:p w14:paraId="7F47717A" w14:textId="21C3B505" w:rsidR="003B0CF8" w:rsidRDefault="007E5B07" w:rsidP="00014AF3">
          <w:pPr>
            <w:pStyle w:val="TDC3"/>
            <w:tabs>
              <w:tab w:val="right" w:leader="dot" w:pos="8261"/>
            </w:tabs>
            <w:jc w:val="both"/>
            <w:rPr>
              <w:rFonts w:eastAsiaTheme="minorEastAsia"/>
              <w:noProof/>
              <w:lang w:val="es-CO" w:eastAsia="es-CO"/>
            </w:rPr>
          </w:pPr>
          <w:hyperlink w:anchor="_Toc333653853" w:history="1">
            <w:r w:rsidR="003B0CF8" w:rsidRPr="00267D0F">
              <w:rPr>
                <w:rStyle w:val="Hipervnculo"/>
                <w:rFonts w:ascii="Arial" w:hAnsi="Arial"/>
                <w:noProof/>
                <w:lang w:val="es-CO"/>
              </w:rPr>
              <w:t>1.1.4 Resumen de Calendarios y Presupuestos</w:t>
            </w:r>
            <w:r w:rsidR="003B0CF8">
              <w:rPr>
                <w:noProof/>
                <w:webHidden/>
              </w:rPr>
              <w:tab/>
            </w:r>
            <w:r w:rsidR="003B0CF8">
              <w:rPr>
                <w:noProof/>
                <w:webHidden/>
              </w:rPr>
              <w:fldChar w:fldCharType="begin"/>
            </w:r>
            <w:r w:rsidR="003B0CF8">
              <w:rPr>
                <w:noProof/>
                <w:webHidden/>
              </w:rPr>
              <w:instrText xml:space="preserve"> PAGEREF _Toc333653853 \h </w:instrText>
            </w:r>
            <w:r w:rsidR="003B0CF8">
              <w:rPr>
                <w:noProof/>
                <w:webHidden/>
              </w:rPr>
            </w:r>
            <w:r w:rsidR="003B0CF8">
              <w:rPr>
                <w:noProof/>
                <w:webHidden/>
              </w:rPr>
              <w:fldChar w:fldCharType="separate"/>
            </w:r>
            <w:r w:rsidR="003B0CF8">
              <w:rPr>
                <w:noProof/>
                <w:webHidden/>
              </w:rPr>
              <w:t>16</w:t>
            </w:r>
            <w:r w:rsidR="003B0CF8">
              <w:rPr>
                <w:noProof/>
                <w:webHidden/>
              </w:rPr>
              <w:fldChar w:fldCharType="end"/>
            </w:r>
          </w:hyperlink>
        </w:p>
        <w:p w14:paraId="72D9633B" w14:textId="6C044646" w:rsidR="003B0CF8" w:rsidRDefault="007E5B07" w:rsidP="00014AF3">
          <w:pPr>
            <w:pStyle w:val="TDC2"/>
            <w:tabs>
              <w:tab w:val="right" w:leader="dot" w:pos="8261"/>
            </w:tabs>
            <w:jc w:val="both"/>
            <w:rPr>
              <w:rFonts w:eastAsiaTheme="minorEastAsia"/>
              <w:noProof/>
              <w:lang w:val="es-CO" w:eastAsia="es-CO"/>
            </w:rPr>
          </w:pPr>
          <w:hyperlink w:anchor="_Toc333653854" w:history="1">
            <w:r w:rsidR="003B0CF8" w:rsidRPr="00267D0F">
              <w:rPr>
                <w:rStyle w:val="Hipervnculo"/>
                <w:rFonts w:ascii="Arial" w:hAnsi="Arial"/>
                <w:noProof/>
                <w:lang w:val="es-CO"/>
              </w:rPr>
              <w:t>1.2 Evolución del Plan</w:t>
            </w:r>
            <w:r w:rsidR="003B0CF8">
              <w:rPr>
                <w:noProof/>
                <w:webHidden/>
              </w:rPr>
              <w:tab/>
            </w:r>
            <w:r w:rsidR="003B0CF8">
              <w:rPr>
                <w:noProof/>
                <w:webHidden/>
              </w:rPr>
              <w:fldChar w:fldCharType="begin"/>
            </w:r>
            <w:r w:rsidR="003B0CF8">
              <w:rPr>
                <w:noProof/>
                <w:webHidden/>
              </w:rPr>
              <w:instrText xml:space="preserve"> PAGEREF _Toc333653854 \h </w:instrText>
            </w:r>
            <w:r w:rsidR="003B0CF8">
              <w:rPr>
                <w:noProof/>
                <w:webHidden/>
              </w:rPr>
            </w:r>
            <w:r w:rsidR="003B0CF8">
              <w:rPr>
                <w:noProof/>
                <w:webHidden/>
              </w:rPr>
              <w:fldChar w:fldCharType="separate"/>
            </w:r>
            <w:r w:rsidR="003B0CF8">
              <w:rPr>
                <w:noProof/>
                <w:webHidden/>
              </w:rPr>
              <w:t>16</w:t>
            </w:r>
            <w:r w:rsidR="003B0CF8">
              <w:rPr>
                <w:noProof/>
                <w:webHidden/>
              </w:rPr>
              <w:fldChar w:fldCharType="end"/>
            </w:r>
          </w:hyperlink>
        </w:p>
        <w:p w14:paraId="18C0CFD6" w14:textId="7B08D3E0" w:rsidR="003B0CF8" w:rsidRDefault="007E5B07" w:rsidP="00014AF3">
          <w:pPr>
            <w:pStyle w:val="TDC1"/>
            <w:tabs>
              <w:tab w:val="right" w:leader="dot" w:pos="8261"/>
            </w:tabs>
            <w:jc w:val="both"/>
            <w:rPr>
              <w:rFonts w:eastAsiaTheme="minorEastAsia"/>
              <w:noProof/>
              <w:lang w:val="es-CO" w:eastAsia="es-CO"/>
            </w:rPr>
          </w:pPr>
          <w:hyperlink w:anchor="_Toc333653855" w:history="1">
            <w:r w:rsidR="003B0CF8" w:rsidRPr="00267D0F">
              <w:rPr>
                <w:rStyle w:val="Hipervnculo"/>
                <w:rFonts w:ascii="Arial" w:hAnsi="Arial"/>
                <w:noProof/>
                <w:lang w:val="es-CO"/>
              </w:rPr>
              <w:t>2. Referencias</w:t>
            </w:r>
            <w:r w:rsidR="003B0CF8">
              <w:rPr>
                <w:noProof/>
                <w:webHidden/>
              </w:rPr>
              <w:tab/>
            </w:r>
            <w:r w:rsidR="003B0CF8">
              <w:rPr>
                <w:noProof/>
                <w:webHidden/>
              </w:rPr>
              <w:fldChar w:fldCharType="begin"/>
            </w:r>
            <w:r w:rsidR="003B0CF8">
              <w:rPr>
                <w:noProof/>
                <w:webHidden/>
              </w:rPr>
              <w:instrText xml:space="preserve"> PAGEREF _Toc333653855 \h </w:instrText>
            </w:r>
            <w:r w:rsidR="003B0CF8">
              <w:rPr>
                <w:noProof/>
                <w:webHidden/>
              </w:rPr>
            </w:r>
            <w:r w:rsidR="003B0CF8">
              <w:rPr>
                <w:noProof/>
                <w:webHidden/>
              </w:rPr>
              <w:fldChar w:fldCharType="separate"/>
            </w:r>
            <w:r w:rsidR="003B0CF8">
              <w:rPr>
                <w:noProof/>
                <w:webHidden/>
              </w:rPr>
              <w:t>16</w:t>
            </w:r>
            <w:r w:rsidR="003B0CF8">
              <w:rPr>
                <w:noProof/>
                <w:webHidden/>
              </w:rPr>
              <w:fldChar w:fldCharType="end"/>
            </w:r>
          </w:hyperlink>
        </w:p>
        <w:p w14:paraId="37F212E5" w14:textId="1CB540AC" w:rsidR="003B0CF8" w:rsidRDefault="007E5B07" w:rsidP="00014AF3">
          <w:pPr>
            <w:pStyle w:val="TDC1"/>
            <w:tabs>
              <w:tab w:val="right" w:leader="dot" w:pos="8261"/>
            </w:tabs>
            <w:jc w:val="both"/>
            <w:rPr>
              <w:rFonts w:eastAsiaTheme="minorEastAsia"/>
              <w:noProof/>
              <w:lang w:val="es-CO" w:eastAsia="es-CO"/>
            </w:rPr>
          </w:pPr>
          <w:hyperlink w:anchor="_Toc333653856" w:history="1">
            <w:r w:rsidR="003B0CF8" w:rsidRPr="00267D0F">
              <w:rPr>
                <w:rStyle w:val="Hipervnculo"/>
                <w:rFonts w:ascii="Arial" w:hAnsi="Arial"/>
                <w:noProof/>
                <w:lang w:val="es-CO"/>
              </w:rPr>
              <w:t>3. Definiciones</w:t>
            </w:r>
            <w:r w:rsidR="003B0CF8">
              <w:rPr>
                <w:noProof/>
                <w:webHidden/>
              </w:rPr>
              <w:tab/>
            </w:r>
            <w:r w:rsidR="003B0CF8">
              <w:rPr>
                <w:noProof/>
                <w:webHidden/>
              </w:rPr>
              <w:fldChar w:fldCharType="begin"/>
            </w:r>
            <w:r w:rsidR="003B0CF8">
              <w:rPr>
                <w:noProof/>
                <w:webHidden/>
              </w:rPr>
              <w:instrText xml:space="preserve"> PAGEREF _Toc333653856 \h </w:instrText>
            </w:r>
            <w:r w:rsidR="003B0CF8">
              <w:rPr>
                <w:noProof/>
                <w:webHidden/>
              </w:rPr>
            </w:r>
            <w:r w:rsidR="003B0CF8">
              <w:rPr>
                <w:noProof/>
                <w:webHidden/>
              </w:rPr>
              <w:fldChar w:fldCharType="separate"/>
            </w:r>
            <w:r w:rsidR="003B0CF8">
              <w:rPr>
                <w:noProof/>
                <w:webHidden/>
              </w:rPr>
              <w:t>16</w:t>
            </w:r>
            <w:r w:rsidR="003B0CF8">
              <w:rPr>
                <w:noProof/>
                <w:webHidden/>
              </w:rPr>
              <w:fldChar w:fldCharType="end"/>
            </w:r>
          </w:hyperlink>
        </w:p>
        <w:p w14:paraId="5CCB9FF9" w14:textId="707EC98B" w:rsidR="003B0CF8" w:rsidRDefault="007E5B07" w:rsidP="00014AF3">
          <w:pPr>
            <w:pStyle w:val="TDC1"/>
            <w:tabs>
              <w:tab w:val="right" w:leader="dot" w:pos="8261"/>
            </w:tabs>
            <w:jc w:val="both"/>
            <w:rPr>
              <w:rFonts w:eastAsiaTheme="minorEastAsia"/>
              <w:noProof/>
              <w:lang w:val="es-CO" w:eastAsia="es-CO"/>
            </w:rPr>
          </w:pPr>
          <w:hyperlink w:anchor="_Toc333653857" w:history="1">
            <w:r w:rsidR="003B0CF8" w:rsidRPr="00267D0F">
              <w:rPr>
                <w:rStyle w:val="Hipervnculo"/>
                <w:rFonts w:ascii="Arial" w:hAnsi="Arial"/>
                <w:noProof/>
                <w:lang w:val="es-CO"/>
              </w:rPr>
              <w:t>4.Contexto del Proyecto</w:t>
            </w:r>
            <w:r w:rsidR="003B0CF8">
              <w:rPr>
                <w:noProof/>
                <w:webHidden/>
              </w:rPr>
              <w:tab/>
            </w:r>
            <w:r w:rsidR="003B0CF8">
              <w:rPr>
                <w:noProof/>
                <w:webHidden/>
              </w:rPr>
              <w:fldChar w:fldCharType="begin"/>
            </w:r>
            <w:r w:rsidR="003B0CF8">
              <w:rPr>
                <w:noProof/>
                <w:webHidden/>
              </w:rPr>
              <w:instrText xml:space="preserve"> PAGEREF _Toc333653857 \h </w:instrText>
            </w:r>
            <w:r w:rsidR="003B0CF8">
              <w:rPr>
                <w:noProof/>
                <w:webHidden/>
              </w:rPr>
            </w:r>
            <w:r w:rsidR="003B0CF8">
              <w:rPr>
                <w:noProof/>
                <w:webHidden/>
              </w:rPr>
              <w:fldChar w:fldCharType="separate"/>
            </w:r>
            <w:r w:rsidR="003B0CF8">
              <w:rPr>
                <w:noProof/>
                <w:webHidden/>
              </w:rPr>
              <w:t>16</w:t>
            </w:r>
            <w:r w:rsidR="003B0CF8">
              <w:rPr>
                <w:noProof/>
                <w:webHidden/>
              </w:rPr>
              <w:fldChar w:fldCharType="end"/>
            </w:r>
          </w:hyperlink>
        </w:p>
        <w:p w14:paraId="0AC509EC" w14:textId="4B06C924" w:rsidR="003B0CF8" w:rsidRDefault="007E5B07" w:rsidP="00014AF3">
          <w:pPr>
            <w:pStyle w:val="TDC2"/>
            <w:tabs>
              <w:tab w:val="right" w:leader="dot" w:pos="8261"/>
            </w:tabs>
            <w:jc w:val="both"/>
            <w:rPr>
              <w:rFonts w:eastAsiaTheme="minorEastAsia"/>
              <w:noProof/>
              <w:lang w:val="es-CO" w:eastAsia="es-CO"/>
            </w:rPr>
          </w:pPr>
          <w:hyperlink w:anchor="_Toc333653858" w:history="1">
            <w:r w:rsidR="003B0CF8" w:rsidRPr="00267D0F">
              <w:rPr>
                <w:rStyle w:val="Hipervnculo"/>
                <w:rFonts w:ascii="Arial" w:hAnsi="Arial"/>
                <w:noProof/>
                <w:lang w:val="es-CO"/>
              </w:rPr>
              <w:t>4.1 Modelo de Procesos</w:t>
            </w:r>
            <w:r w:rsidR="003B0CF8">
              <w:rPr>
                <w:noProof/>
                <w:webHidden/>
              </w:rPr>
              <w:tab/>
            </w:r>
            <w:r w:rsidR="003B0CF8">
              <w:rPr>
                <w:noProof/>
                <w:webHidden/>
              </w:rPr>
              <w:fldChar w:fldCharType="begin"/>
            </w:r>
            <w:r w:rsidR="003B0CF8">
              <w:rPr>
                <w:noProof/>
                <w:webHidden/>
              </w:rPr>
              <w:instrText xml:space="preserve"> PAGEREF _Toc333653858 \h </w:instrText>
            </w:r>
            <w:r w:rsidR="003B0CF8">
              <w:rPr>
                <w:noProof/>
                <w:webHidden/>
              </w:rPr>
            </w:r>
            <w:r w:rsidR="003B0CF8">
              <w:rPr>
                <w:noProof/>
                <w:webHidden/>
              </w:rPr>
              <w:fldChar w:fldCharType="separate"/>
            </w:r>
            <w:r w:rsidR="003B0CF8">
              <w:rPr>
                <w:noProof/>
                <w:webHidden/>
              </w:rPr>
              <w:t>16</w:t>
            </w:r>
            <w:r w:rsidR="003B0CF8">
              <w:rPr>
                <w:noProof/>
                <w:webHidden/>
              </w:rPr>
              <w:fldChar w:fldCharType="end"/>
            </w:r>
          </w:hyperlink>
        </w:p>
        <w:p w14:paraId="441A5CE1" w14:textId="5E5F366E" w:rsidR="003B0CF8" w:rsidRDefault="007E5B07" w:rsidP="00014AF3">
          <w:pPr>
            <w:pStyle w:val="TDC2"/>
            <w:tabs>
              <w:tab w:val="right" w:leader="dot" w:pos="8261"/>
            </w:tabs>
            <w:jc w:val="both"/>
            <w:rPr>
              <w:rFonts w:eastAsiaTheme="minorEastAsia"/>
              <w:noProof/>
              <w:lang w:val="es-CO" w:eastAsia="es-CO"/>
            </w:rPr>
          </w:pPr>
          <w:hyperlink w:anchor="_Toc333653859" w:history="1">
            <w:r w:rsidR="003B0CF8" w:rsidRPr="00267D0F">
              <w:rPr>
                <w:rStyle w:val="Hipervnculo"/>
                <w:rFonts w:ascii="Arial" w:hAnsi="Arial"/>
                <w:noProof/>
                <w:lang w:val="es-CO"/>
              </w:rPr>
              <w:t>4.2 Plan de Mejoramiento de Procesos</w:t>
            </w:r>
            <w:r w:rsidR="003B0CF8">
              <w:rPr>
                <w:noProof/>
                <w:webHidden/>
              </w:rPr>
              <w:tab/>
            </w:r>
            <w:r w:rsidR="003B0CF8">
              <w:rPr>
                <w:noProof/>
                <w:webHidden/>
              </w:rPr>
              <w:fldChar w:fldCharType="begin"/>
            </w:r>
            <w:r w:rsidR="003B0CF8">
              <w:rPr>
                <w:noProof/>
                <w:webHidden/>
              </w:rPr>
              <w:instrText xml:space="preserve"> PAGEREF _Toc333653859 \h </w:instrText>
            </w:r>
            <w:r w:rsidR="003B0CF8">
              <w:rPr>
                <w:noProof/>
                <w:webHidden/>
              </w:rPr>
            </w:r>
            <w:r w:rsidR="003B0CF8">
              <w:rPr>
                <w:noProof/>
                <w:webHidden/>
              </w:rPr>
              <w:fldChar w:fldCharType="separate"/>
            </w:r>
            <w:r w:rsidR="003B0CF8">
              <w:rPr>
                <w:noProof/>
                <w:webHidden/>
              </w:rPr>
              <w:t>16</w:t>
            </w:r>
            <w:r w:rsidR="003B0CF8">
              <w:rPr>
                <w:noProof/>
                <w:webHidden/>
              </w:rPr>
              <w:fldChar w:fldCharType="end"/>
            </w:r>
          </w:hyperlink>
        </w:p>
        <w:p w14:paraId="4269FBC7" w14:textId="05B7F753" w:rsidR="003B0CF8" w:rsidRDefault="007E5B07" w:rsidP="00014AF3">
          <w:pPr>
            <w:pStyle w:val="TDC2"/>
            <w:tabs>
              <w:tab w:val="right" w:leader="dot" w:pos="8261"/>
            </w:tabs>
            <w:jc w:val="both"/>
            <w:rPr>
              <w:rFonts w:eastAsiaTheme="minorEastAsia"/>
              <w:noProof/>
              <w:lang w:val="es-CO" w:eastAsia="es-CO"/>
            </w:rPr>
          </w:pPr>
          <w:hyperlink w:anchor="_Toc333653860" w:history="1">
            <w:r w:rsidR="003B0CF8" w:rsidRPr="00267D0F">
              <w:rPr>
                <w:rStyle w:val="Hipervnculo"/>
                <w:rFonts w:ascii="Arial" w:hAnsi="Arial"/>
                <w:noProof/>
                <w:lang w:val="es-CO"/>
              </w:rPr>
              <w:t>4.3 Plan de Infraestructura</w:t>
            </w:r>
            <w:r w:rsidR="003B0CF8">
              <w:rPr>
                <w:noProof/>
                <w:webHidden/>
              </w:rPr>
              <w:tab/>
            </w:r>
            <w:r w:rsidR="003B0CF8">
              <w:rPr>
                <w:noProof/>
                <w:webHidden/>
              </w:rPr>
              <w:fldChar w:fldCharType="begin"/>
            </w:r>
            <w:r w:rsidR="003B0CF8">
              <w:rPr>
                <w:noProof/>
                <w:webHidden/>
              </w:rPr>
              <w:instrText xml:space="preserve"> PAGEREF _Toc333653860 \h </w:instrText>
            </w:r>
            <w:r w:rsidR="003B0CF8">
              <w:rPr>
                <w:noProof/>
                <w:webHidden/>
              </w:rPr>
            </w:r>
            <w:r w:rsidR="003B0CF8">
              <w:rPr>
                <w:noProof/>
                <w:webHidden/>
              </w:rPr>
              <w:fldChar w:fldCharType="separate"/>
            </w:r>
            <w:r w:rsidR="003B0CF8">
              <w:rPr>
                <w:noProof/>
                <w:webHidden/>
              </w:rPr>
              <w:t>16</w:t>
            </w:r>
            <w:r w:rsidR="003B0CF8">
              <w:rPr>
                <w:noProof/>
                <w:webHidden/>
              </w:rPr>
              <w:fldChar w:fldCharType="end"/>
            </w:r>
          </w:hyperlink>
        </w:p>
        <w:p w14:paraId="76ECEB8A" w14:textId="7D97EB10" w:rsidR="003B0CF8" w:rsidRDefault="007E5B07" w:rsidP="00014AF3">
          <w:pPr>
            <w:pStyle w:val="TDC2"/>
            <w:tabs>
              <w:tab w:val="right" w:leader="dot" w:pos="8261"/>
            </w:tabs>
            <w:jc w:val="both"/>
            <w:rPr>
              <w:rFonts w:eastAsiaTheme="minorEastAsia"/>
              <w:noProof/>
              <w:lang w:val="es-CO" w:eastAsia="es-CO"/>
            </w:rPr>
          </w:pPr>
          <w:hyperlink w:anchor="_Toc333653861" w:history="1">
            <w:r w:rsidR="003B0CF8" w:rsidRPr="00267D0F">
              <w:rPr>
                <w:rStyle w:val="Hipervnculo"/>
                <w:rFonts w:ascii="Arial" w:hAnsi="Arial"/>
                <w:noProof/>
                <w:lang w:val="es-CO"/>
              </w:rPr>
              <w:t>4.4 Métodos Herramientas y Técnicas</w:t>
            </w:r>
            <w:r w:rsidR="003B0CF8">
              <w:rPr>
                <w:noProof/>
                <w:webHidden/>
              </w:rPr>
              <w:tab/>
            </w:r>
            <w:r w:rsidR="003B0CF8">
              <w:rPr>
                <w:noProof/>
                <w:webHidden/>
              </w:rPr>
              <w:fldChar w:fldCharType="begin"/>
            </w:r>
            <w:r w:rsidR="003B0CF8">
              <w:rPr>
                <w:noProof/>
                <w:webHidden/>
              </w:rPr>
              <w:instrText xml:space="preserve"> PAGEREF _Toc333653861 \h </w:instrText>
            </w:r>
            <w:r w:rsidR="003B0CF8">
              <w:rPr>
                <w:noProof/>
                <w:webHidden/>
              </w:rPr>
            </w:r>
            <w:r w:rsidR="003B0CF8">
              <w:rPr>
                <w:noProof/>
                <w:webHidden/>
              </w:rPr>
              <w:fldChar w:fldCharType="separate"/>
            </w:r>
            <w:r w:rsidR="003B0CF8">
              <w:rPr>
                <w:noProof/>
                <w:webHidden/>
              </w:rPr>
              <w:t>18</w:t>
            </w:r>
            <w:r w:rsidR="003B0CF8">
              <w:rPr>
                <w:noProof/>
                <w:webHidden/>
              </w:rPr>
              <w:fldChar w:fldCharType="end"/>
            </w:r>
          </w:hyperlink>
        </w:p>
        <w:p w14:paraId="7A14FCB3" w14:textId="4821C2B1" w:rsidR="003B0CF8" w:rsidRDefault="007E5B07" w:rsidP="00014AF3">
          <w:pPr>
            <w:pStyle w:val="TDC2"/>
            <w:tabs>
              <w:tab w:val="right" w:leader="dot" w:pos="8261"/>
            </w:tabs>
            <w:jc w:val="both"/>
            <w:rPr>
              <w:rFonts w:eastAsiaTheme="minorEastAsia"/>
              <w:noProof/>
              <w:lang w:val="es-CO" w:eastAsia="es-CO"/>
            </w:rPr>
          </w:pPr>
          <w:hyperlink w:anchor="_Toc333653862" w:history="1">
            <w:r w:rsidR="003B0CF8" w:rsidRPr="00267D0F">
              <w:rPr>
                <w:rStyle w:val="Hipervnculo"/>
                <w:rFonts w:ascii="Arial" w:hAnsi="Arial"/>
                <w:noProof/>
                <w:lang w:val="en-US"/>
              </w:rPr>
              <w:t>referencia</w:t>
            </w:r>
            <w:r w:rsidR="003B0CF8">
              <w:rPr>
                <w:noProof/>
                <w:webHidden/>
              </w:rPr>
              <w:tab/>
            </w:r>
            <w:r w:rsidR="003B0CF8">
              <w:rPr>
                <w:noProof/>
                <w:webHidden/>
              </w:rPr>
              <w:fldChar w:fldCharType="begin"/>
            </w:r>
            <w:r w:rsidR="003B0CF8">
              <w:rPr>
                <w:noProof/>
                <w:webHidden/>
              </w:rPr>
              <w:instrText xml:space="preserve"> PAGEREF _Toc333653862 \h </w:instrText>
            </w:r>
            <w:r w:rsidR="003B0CF8">
              <w:rPr>
                <w:noProof/>
                <w:webHidden/>
              </w:rPr>
            </w:r>
            <w:r w:rsidR="003B0CF8">
              <w:rPr>
                <w:noProof/>
                <w:webHidden/>
              </w:rPr>
              <w:fldChar w:fldCharType="separate"/>
            </w:r>
            <w:r w:rsidR="003B0CF8">
              <w:rPr>
                <w:noProof/>
                <w:webHidden/>
              </w:rPr>
              <w:t>18</w:t>
            </w:r>
            <w:r w:rsidR="003B0CF8">
              <w:rPr>
                <w:noProof/>
                <w:webHidden/>
              </w:rPr>
              <w:fldChar w:fldCharType="end"/>
            </w:r>
          </w:hyperlink>
        </w:p>
        <w:p w14:paraId="122F4AB4" w14:textId="5236E022" w:rsidR="003B0CF8" w:rsidRDefault="007E5B07" w:rsidP="00014AF3">
          <w:pPr>
            <w:pStyle w:val="TDC2"/>
            <w:tabs>
              <w:tab w:val="right" w:leader="dot" w:pos="8261"/>
            </w:tabs>
            <w:jc w:val="both"/>
            <w:rPr>
              <w:rFonts w:eastAsiaTheme="minorEastAsia"/>
              <w:noProof/>
              <w:lang w:val="es-CO" w:eastAsia="es-CO"/>
            </w:rPr>
          </w:pPr>
          <w:hyperlink w:anchor="_Toc333653863" w:history="1">
            <w:r w:rsidR="003B0CF8" w:rsidRPr="00267D0F">
              <w:rPr>
                <w:rStyle w:val="Hipervnculo"/>
                <w:rFonts w:ascii="Arial" w:hAnsi="Arial"/>
                <w:noProof/>
                <w:lang w:val="es-CO"/>
              </w:rPr>
              <w:t>4.5 Plan de Aceptación del Producto</w:t>
            </w:r>
            <w:r w:rsidR="003B0CF8">
              <w:rPr>
                <w:noProof/>
                <w:webHidden/>
              </w:rPr>
              <w:tab/>
            </w:r>
            <w:r w:rsidR="003B0CF8">
              <w:rPr>
                <w:noProof/>
                <w:webHidden/>
              </w:rPr>
              <w:fldChar w:fldCharType="begin"/>
            </w:r>
            <w:r w:rsidR="003B0CF8">
              <w:rPr>
                <w:noProof/>
                <w:webHidden/>
              </w:rPr>
              <w:instrText xml:space="preserve"> PAGEREF _Toc333653863 \h </w:instrText>
            </w:r>
            <w:r w:rsidR="003B0CF8">
              <w:rPr>
                <w:noProof/>
                <w:webHidden/>
              </w:rPr>
            </w:r>
            <w:r w:rsidR="003B0CF8">
              <w:rPr>
                <w:noProof/>
                <w:webHidden/>
              </w:rPr>
              <w:fldChar w:fldCharType="separate"/>
            </w:r>
            <w:r w:rsidR="003B0CF8">
              <w:rPr>
                <w:noProof/>
                <w:webHidden/>
              </w:rPr>
              <w:t>21</w:t>
            </w:r>
            <w:r w:rsidR="003B0CF8">
              <w:rPr>
                <w:noProof/>
                <w:webHidden/>
              </w:rPr>
              <w:fldChar w:fldCharType="end"/>
            </w:r>
          </w:hyperlink>
        </w:p>
        <w:p w14:paraId="3B518F9E" w14:textId="1E415E68" w:rsidR="003B0CF8" w:rsidRDefault="007E5B07" w:rsidP="00014AF3">
          <w:pPr>
            <w:pStyle w:val="TDC2"/>
            <w:tabs>
              <w:tab w:val="right" w:leader="dot" w:pos="8261"/>
            </w:tabs>
            <w:jc w:val="both"/>
            <w:rPr>
              <w:rFonts w:eastAsiaTheme="minorEastAsia"/>
              <w:noProof/>
              <w:lang w:val="es-CO" w:eastAsia="es-CO"/>
            </w:rPr>
          </w:pPr>
          <w:hyperlink w:anchor="_Toc333653864" w:history="1">
            <w:r w:rsidR="003B0CF8" w:rsidRPr="00267D0F">
              <w:rPr>
                <w:rStyle w:val="Hipervnculo"/>
                <w:rFonts w:ascii="Arial" w:hAnsi="Arial"/>
                <w:noProof/>
                <w:lang w:val="es-CO"/>
              </w:rPr>
              <w:t>4.6 Organización del Proyecto</w:t>
            </w:r>
            <w:r w:rsidR="003B0CF8">
              <w:rPr>
                <w:noProof/>
                <w:webHidden/>
              </w:rPr>
              <w:tab/>
            </w:r>
            <w:r w:rsidR="003B0CF8">
              <w:rPr>
                <w:noProof/>
                <w:webHidden/>
              </w:rPr>
              <w:fldChar w:fldCharType="begin"/>
            </w:r>
            <w:r w:rsidR="003B0CF8">
              <w:rPr>
                <w:noProof/>
                <w:webHidden/>
              </w:rPr>
              <w:instrText xml:space="preserve"> PAGEREF _Toc333653864 \h </w:instrText>
            </w:r>
            <w:r w:rsidR="003B0CF8">
              <w:rPr>
                <w:noProof/>
                <w:webHidden/>
              </w:rPr>
            </w:r>
            <w:r w:rsidR="003B0CF8">
              <w:rPr>
                <w:noProof/>
                <w:webHidden/>
              </w:rPr>
              <w:fldChar w:fldCharType="separate"/>
            </w:r>
            <w:r w:rsidR="003B0CF8">
              <w:rPr>
                <w:noProof/>
                <w:webHidden/>
              </w:rPr>
              <w:t>21</w:t>
            </w:r>
            <w:r w:rsidR="003B0CF8">
              <w:rPr>
                <w:noProof/>
                <w:webHidden/>
              </w:rPr>
              <w:fldChar w:fldCharType="end"/>
            </w:r>
          </w:hyperlink>
        </w:p>
        <w:p w14:paraId="42FF6B07" w14:textId="4CCF7E64" w:rsidR="003B0CF8" w:rsidRDefault="007E5B07" w:rsidP="00014AF3">
          <w:pPr>
            <w:pStyle w:val="TDC3"/>
            <w:tabs>
              <w:tab w:val="right" w:leader="dot" w:pos="8261"/>
            </w:tabs>
            <w:jc w:val="both"/>
            <w:rPr>
              <w:rFonts w:eastAsiaTheme="minorEastAsia"/>
              <w:noProof/>
              <w:lang w:val="es-CO" w:eastAsia="es-CO"/>
            </w:rPr>
          </w:pPr>
          <w:hyperlink w:anchor="_Toc333653865" w:history="1">
            <w:r w:rsidR="003B0CF8" w:rsidRPr="00267D0F">
              <w:rPr>
                <w:rStyle w:val="Hipervnculo"/>
                <w:rFonts w:ascii="Arial" w:hAnsi="Arial"/>
                <w:noProof/>
                <w:lang w:val="es-CO"/>
              </w:rPr>
              <w:t>4.6.1 Interfaces Externas</w:t>
            </w:r>
            <w:r w:rsidR="003B0CF8">
              <w:rPr>
                <w:noProof/>
                <w:webHidden/>
              </w:rPr>
              <w:tab/>
            </w:r>
            <w:r w:rsidR="003B0CF8">
              <w:rPr>
                <w:noProof/>
                <w:webHidden/>
              </w:rPr>
              <w:fldChar w:fldCharType="begin"/>
            </w:r>
            <w:r w:rsidR="003B0CF8">
              <w:rPr>
                <w:noProof/>
                <w:webHidden/>
              </w:rPr>
              <w:instrText xml:space="preserve"> PAGEREF _Toc333653865 \h </w:instrText>
            </w:r>
            <w:r w:rsidR="003B0CF8">
              <w:rPr>
                <w:noProof/>
                <w:webHidden/>
              </w:rPr>
            </w:r>
            <w:r w:rsidR="003B0CF8">
              <w:rPr>
                <w:noProof/>
                <w:webHidden/>
              </w:rPr>
              <w:fldChar w:fldCharType="separate"/>
            </w:r>
            <w:r w:rsidR="003B0CF8">
              <w:rPr>
                <w:noProof/>
                <w:webHidden/>
              </w:rPr>
              <w:t>21</w:t>
            </w:r>
            <w:r w:rsidR="003B0CF8">
              <w:rPr>
                <w:noProof/>
                <w:webHidden/>
              </w:rPr>
              <w:fldChar w:fldCharType="end"/>
            </w:r>
          </w:hyperlink>
        </w:p>
        <w:p w14:paraId="5BB9C215" w14:textId="4F30AE86" w:rsidR="003B0CF8" w:rsidRDefault="007E5B07" w:rsidP="00014AF3">
          <w:pPr>
            <w:pStyle w:val="TDC3"/>
            <w:tabs>
              <w:tab w:val="right" w:leader="dot" w:pos="8261"/>
            </w:tabs>
            <w:jc w:val="both"/>
            <w:rPr>
              <w:rFonts w:eastAsiaTheme="minorEastAsia"/>
              <w:noProof/>
              <w:lang w:val="es-CO" w:eastAsia="es-CO"/>
            </w:rPr>
          </w:pPr>
          <w:hyperlink w:anchor="_Toc333653866" w:history="1">
            <w:r w:rsidR="003B0CF8" w:rsidRPr="00267D0F">
              <w:rPr>
                <w:rStyle w:val="Hipervnculo"/>
                <w:rFonts w:ascii="Arial" w:hAnsi="Arial"/>
                <w:noProof/>
                <w:lang w:val="es-CO"/>
              </w:rPr>
              <w:t xml:space="preserve">4.6.2 Interfaces </w:t>
            </w:r>
            <w:r w:rsidR="003B0CF8" w:rsidRPr="00267D0F">
              <w:rPr>
                <w:rStyle w:val="Hipervnculo"/>
                <w:rFonts w:ascii="Arial" w:hAnsi="Arial" w:cs="Arial"/>
                <w:noProof/>
                <w:lang w:val="es-CO"/>
              </w:rPr>
              <w:t>Internas</w:t>
            </w:r>
            <w:r w:rsidR="003B0CF8">
              <w:rPr>
                <w:noProof/>
                <w:webHidden/>
              </w:rPr>
              <w:tab/>
            </w:r>
            <w:r w:rsidR="003B0CF8">
              <w:rPr>
                <w:noProof/>
                <w:webHidden/>
              </w:rPr>
              <w:fldChar w:fldCharType="begin"/>
            </w:r>
            <w:r w:rsidR="003B0CF8">
              <w:rPr>
                <w:noProof/>
                <w:webHidden/>
              </w:rPr>
              <w:instrText xml:space="preserve"> PAGEREF _Toc333653866 \h </w:instrText>
            </w:r>
            <w:r w:rsidR="003B0CF8">
              <w:rPr>
                <w:noProof/>
                <w:webHidden/>
              </w:rPr>
            </w:r>
            <w:r w:rsidR="003B0CF8">
              <w:rPr>
                <w:noProof/>
                <w:webHidden/>
              </w:rPr>
              <w:fldChar w:fldCharType="separate"/>
            </w:r>
            <w:r w:rsidR="003B0CF8">
              <w:rPr>
                <w:noProof/>
                <w:webHidden/>
              </w:rPr>
              <w:t>21</w:t>
            </w:r>
            <w:r w:rsidR="003B0CF8">
              <w:rPr>
                <w:noProof/>
                <w:webHidden/>
              </w:rPr>
              <w:fldChar w:fldCharType="end"/>
            </w:r>
          </w:hyperlink>
        </w:p>
        <w:p w14:paraId="005797F8" w14:textId="19A42F9C" w:rsidR="003B0CF8" w:rsidRDefault="007E5B07" w:rsidP="00014AF3">
          <w:pPr>
            <w:pStyle w:val="TDC3"/>
            <w:tabs>
              <w:tab w:val="right" w:leader="dot" w:pos="8261"/>
            </w:tabs>
            <w:jc w:val="both"/>
            <w:rPr>
              <w:rFonts w:eastAsiaTheme="minorEastAsia"/>
              <w:noProof/>
              <w:lang w:val="es-CO" w:eastAsia="es-CO"/>
            </w:rPr>
          </w:pPr>
          <w:hyperlink w:anchor="_Toc333653867" w:history="1">
            <w:r w:rsidR="003B0CF8" w:rsidRPr="00267D0F">
              <w:rPr>
                <w:rStyle w:val="Hipervnculo"/>
                <w:rFonts w:ascii="Arial" w:hAnsi="Arial"/>
                <w:noProof/>
                <w:lang w:val="es-CO"/>
              </w:rPr>
              <w:t>4.6.3 Authorities and responsibilities</w:t>
            </w:r>
            <w:r w:rsidR="003B0CF8">
              <w:rPr>
                <w:noProof/>
                <w:webHidden/>
              </w:rPr>
              <w:tab/>
            </w:r>
            <w:r w:rsidR="003B0CF8">
              <w:rPr>
                <w:noProof/>
                <w:webHidden/>
              </w:rPr>
              <w:fldChar w:fldCharType="begin"/>
            </w:r>
            <w:r w:rsidR="003B0CF8">
              <w:rPr>
                <w:noProof/>
                <w:webHidden/>
              </w:rPr>
              <w:instrText xml:space="preserve"> PAGEREF _Toc333653867 \h </w:instrText>
            </w:r>
            <w:r w:rsidR="003B0CF8">
              <w:rPr>
                <w:noProof/>
                <w:webHidden/>
              </w:rPr>
            </w:r>
            <w:r w:rsidR="003B0CF8">
              <w:rPr>
                <w:noProof/>
                <w:webHidden/>
              </w:rPr>
              <w:fldChar w:fldCharType="separate"/>
            </w:r>
            <w:r w:rsidR="003B0CF8">
              <w:rPr>
                <w:noProof/>
                <w:webHidden/>
              </w:rPr>
              <w:t>23</w:t>
            </w:r>
            <w:r w:rsidR="003B0CF8">
              <w:rPr>
                <w:noProof/>
                <w:webHidden/>
              </w:rPr>
              <w:fldChar w:fldCharType="end"/>
            </w:r>
          </w:hyperlink>
        </w:p>
        <w:p w14:paraId="3B6DADA1" w14:textId="4AC340D9" w:rsidR="003B0CF8" w:rsidRDefault="007E5B07" w:rsidP="00014AF3">
          <w:pPr>
            <w:pStyle w:val="TDC1"/>
            <w:tabs>
              <w:tab w:val="right" w:leader="dot" w:pos="8261"/>
            </w:tabs>
            <w:jc w:val="both"/>
            <w:rPr>
              <w:rFonts w:eastAsiaTheme="minorEastAsia"/>
              <w:noProof/>
              <w:lang w:val="es-CO" w:eastAsia="es-CO"/>
            </w:rPr>
          </w:pPr>
          <w:hyperlink w:anchor="_Toc333653868" w:history="1">
            <w:r w:rsidR="003B0CF8" w:rsidRPr="00267D0F">
              <w:rPr>
                <w:rStyle w:val="Hipervnculo"/>
                <w:rFonts w:ascii="Arial" w:hAnsi="Arial"/>
                <w:noProof/>
                <w:lang w:val="es-CO"/>
              </w:rPr>
              <w:t>5. Planeación del Proyecto</w:t>
            </w:r>
            <w:r w:rsidR="003B0CF8">
              <w:rPr>
                <w:noProof/>
                <w:webHidden/>
              </w:rPr>
              <w:tab/>
            </w:r>
            <w:r w:rsidR="003B0CF8">
              <w:rPr>
                <w:noProof/>
                <w:webHidden/>
              </w:rPr>
              <w:fldChar w:fldCharType="begin"/>
            </w:r>
            <w:r w:rsidR="003B0CF8">
              <w:rPr>
                <w:noProof/>
                <w:webHidden/>
              </w:rPr>
              <w:instrText xml:space="preserve"> PAGEREF _Toc333653868 \h </w:instrText>
            </w:r>
            <w:r w:rsidR="003B0CF8">
              <w:rPr>
                <w:noProof/>
                <w:webHidden/>
              </w:rPr>
            </w:r>
            <w:r w:rsidR="003B0CF8">
              <w:rPr>
                <w:noProof/>
                <w:webHidden/>
              </w:rPr>
              <w:fldChar w:fldCharType="separate"/>
            </w:r>
            <w:r w:rsidR="003B0CF8">
              <w:rPr>
                <w:noProof/>
                <w:webHidden/>
              </w:rPr>
              <w:t>23</w:t>
            </w:r>
            <w:r w:rsidR="003B0CF8">
              <w:rPr>
                <w:noProof/>
                <w:webHidden/>
              </w:rPr>
              <w:fldChar w:fldCharType="end"/>
            </w:r>
          </w:hyperlink>
        </w:p>
        <w:p w14:paraId="79AADD97" w14:textId="3F9BA21E" w:rsidR="003B0CF8" w:rsidRDefault="007E5B07" w:rsidP="00014AF3">
          <w:pPr>
            <w:pStyle w:val="TDC2"/>
            <w:tabs>
              <w:tab w:val="right" w:leader="dot" w:pos="8261"/>
            </w:tabs>
            <w:jc w:val="both"/>
            <w:rPr>
              <w:rFonts w:eastAsiaTheme="minorEastAsia"/>
              <w:noProof/>
              <w:lang w:val="es-CO" w:eastAsia="es-CO"/>
            </w:rPr>
          </w:pPr>
          <w:hyperlink w:anchor="_Toc333653869" w:history="1">
            <w:r w:rsidR="003B0CF8" w:rsidRPr="00267D0F">
              <w:rPr>
                <w:rStyle w:val="Hipervnculo"/>
                <w:rFonts w:ascii="Arial" w:hAnsi="Arial"/>
                <w:noProof/>
                <w:lang w:val="es-CO"/>
              </w:rPr>
              <w:t xml:space="preserve">5.1 </w:t>
            </w:r>
            <w:r w:rsidR="003B0CF8" w:rsidRPr="00267D0F">
              <w:rPr>
                <w:rStyle w:val="Hipervnculo"/>
                <w:rFonts w:ascii="Arial" w:hAnsi="Arial" w:cs="Arial"/>
                <w:noProof/>
                <w:lang w:val="es-CO"/>
              </w:rPr>
              <w:t>Iniciación del Proyecto</w:t>
            </w:r>
            <w:r w:rsidR="003B0CF8">
              <w:rPr>
                <w:noProof/>
                <w:webHidden/>
              </w:rPr>
              <w:tab/>
            </w:r>
            <w:r w:rsidR="003B0CF8">
              <w:rPr>
                <w:noProof/>
                <w:webHidden/>
              </w:rPr>
              <w:fldChar w:fldCharType="begin"/>
            </w:r>
            <w:r w:rsidR="003B0CF8">
              <w:rPr>
                <w:noProof/>
                <w:webHidden/>
              </w:rPr>
              <w:instrText xml:space="preserve"> PAGEREF _Toc333653869 \h </w:instrText>
            </w:r>
            <w:r w:rsidR="003B0CF8">
              <w:rPr>
                <w:noProof/>
                <w:webHidden/>
              </w:rPr>
            </w:r>
            <w:r w:rsidR="003B0CF8">
              <w:rPr>
                <w:noProof/>
                <w:webHidden/>
              </w:rPr>
              <w:fldChar w:fldCharType="separate"/>
            </w:r>
            <w:r w:rsidR="003B0CF8">
              <w:rPr>
                <w:noProof/>
                <w:webHidden/>
              </w:rPr>
              <w:t>23</w:t>
            </w:r>
            <w:r w:rsidR="003B0CF8">
              <w:rPr>
                <w:noProof/>
                <w:webHidden/>
              </w:rPr>
              <w:fldChar w:fldCharType="end"/>
            </w:r>
          </w:hyperlink>
        </w:p>
        <w:p w14:paraId="2B03EBDC" w14:textId="50A73835" w:rsidR="003B0CF8" w:rsidRDefault="007E5B07" w:rsidP="00014AF3">
          <w:pPr>
            <w:pStyle w:val="TDC3"/>
            <w:tabs>
              <w:tab w:val="right" w:leader="dot" w:pos="8261"/>
            </w:tabs>
            <w:jc w:val="both"/>
            <w:rPr>
              <w:rFonts w:eastAsiaTheme="minorEastAsia"/>
              <w:noProof/>
              <w:lang w:val="es-CO" w:eastAsia="es-CO"/>
            </w:rPr>
          </w:pPr>
          <w:hyperlink w:anchor="_Toc333653870" w:history="1">
            <w:r w:rsidR="003B0CF8" w:rsidRPr="00267D0F">
              <w:rPr>
                <w:rStyle w:val="Hipervnculo"/>
                <w:rFonts w:ascii="Arial" w:hAnsi="Arial"/>
                <w:noProof/>
                <w:lang w:val="es-CO"/>
              </w:rPr>
              <w:t>5.1.1 Plan</w:t>
            </w:r>
            <w:r w:rsidR="003B0CF8" w:rsidRPr="00267D0F">
              <w:rPr>
                <w:rStyle w:val="Hipervnculo"/>
                <w:rFonts w:ascii="Arial" w:hAnsi="Arial" w:cs="Arial"/>
                <w:noProof/>
                <w:lang w:val="es-CO"/>
              </w:rPr>
              <w:t xml:space="preserve"> de Estimación</w:t>
            </w:r>
            <w:r w:rsidR="003B0CF8">
              <w:rPr>
                <w:noProof/>
                <w:webHidden/>
              </w:rPr>
              <w:tab/>
            </w:r>
            <w:r w:rsidR="003B0CF8">
              <w:rPr>
                <w:noProof/>
                <w:webHidden/>
              </w:rPr>
              <w:fldChar w:fldCharType="begin"/>
            </w:r>
            <w:r w:rsidR="003B0CF8">
              <w:rPr>
                <w:noProof/>
                <w:webHidden/>
              </w:rPr>
              <w:instrText xml:space="preserve"> PAGEREF _Toc333653870 \h </w:instrText>
            </w:r>
            <w:r w:rsidR="003B0CF8">
              <w:rPr>
                <w:noProof/>
                <w:webHidden/>
              </w:rPr>
            </w:r>
            <w:r w:rsidR="003B0CF8">
              <w:rPr>
                <w:noProof/>
                <w:webHidden/>
              </w:rPr>
              <w:fldChar w:fldCharType="separate"/>
            </w:r>
            <w:r w:rsidR="003B0CF8">
              <w:rPr>
                <w:noProof/>
                <w:webHidden/>
              </w:rPr>
              <w:t>23</w:t>
            </w:r>
            <w:r w:rsidR="003B0CF8">
              <w:rPr>
                <w:noProof/>
                <w:webHidden/>
              </w:rPr>
              <w:fldChar w:fldCharType="end"/>
            </w:r>
          </w:hyperlink>
        </w:p>
        <w:p w14:paraId="507C1017" w14:textId="3A2424E4" w:rsidR="003B0CF8" w:rsidRDefault="007E5B07" w:rsidP="00014AF3">
          <w:pPr>
            <w:pStyle w:val="TDC3"/>
            <w:tabs>
              <w:tab w:val="right" w:leader="dot" w:pos="8261"/>
            </w:tabs>
            <w:jc w:val="both"/>
            <w:rPr>
              <w:rFonts w:eastAsiaTheme="minorEastAsia"/>
              <w:noProof/>
              <w:lang w:val="es-CO" w:eastAsia="es-CO"/>
            </w:rPr>
          </w:pPr>
          <w:hyperlink w:anchor="_Toc333653871" w:history="1">
            <w:r w:rsidR="003B0CF8" w:rsidRPr="00267D0F">
              <w:rPr>
                <w:rStyle w:val="Hipervnculo"/>
                <w:rFonts w:ascii="Arial" w:hAnsi="Arial"/>
                <w:noProof/>
                <w:lang w:val="es-CO"/>
              </w:rPr>
              <w:t>5.1.2 Plan</w:t>
            </w:r>
            <w:r w:rsidR="003B0CF8" w:rsidRPr="00267D0F">
              <w:rPr>
                <w:rStyle w:val="Hipervnculo"/>
                <w:rFonts w:ascii="Arial" w:hAnsi="Arial" w:cs="Arial"/>
                <w:noProof/>
                <w:lang w:val="es-CO"/>
              </w:rPr>
              <w:t xml:space="preserve"> de Personal</w:t>
            </w:r>
            <w:r w:rsidR="003B0CF8">
              <w:rPr>
                <w:noProof/>
                <w:webHidden/>
              </w:rPr>
              <w:tab/>
            </w:r>
            <w:r w:rsidR="003B0CF8">
              <w:rPr>
                <w:noProof/>
                <w:webHidden/>
              </w:rPr>
              <w:fldChar w:fldCharType="begin"/>
            </w:r>
            <w:r w:rsidR="003B0CF8">
              <w:rPr>
                <w:noProof/>
                <w:webHidden/>
              </w:rPr>
              <w:instrText xml:space="preserve"> PAGEREF _Toc333653871 \h </w:instrText>
            </w:r>
            <w:r w:rsidR="003B0CF8">
              <w:rPr>
                <w:noProof/>
                <w:webHidden/>
              </w:rPr>
            </w:r>
            <w:r w:rsidR="003B0CF8">
              <w:rPr>
                <w:noProof/>
                <w:webHidden/>
              </w:rPr>
              <w:fldChar w:fldCharType="separate"/>
            </w:r>
            <w:r w:rsidR="003B0CF8">
              <w:rPr>
                <w:noProof/>
                <w:webHidden/>
              </w:rPr>
              <w:t>23</w:t>
            </w:r>
            <w:r w:rsidR="003B0CF8">
              <w:rPr>
                <w:noProof/>
                <w:webHidden/>
              </w:rPr>
              <w:fldChar w:fldCharType="end"/>
            </w:r>
          </w:hyperlink>
        </w:p>
        <w:p w14:paraId="428232E6" w14:textId="17A81E4A" w:rsidR="003B0CF8" w:rsidRDefault="007E5B07" w:rsidP="00014AF3">
          <w:pPr>
            <w:pStyle w:val="TDC3"/>
            <w:tabs>
              <w:tab w:val="right" w:leader="dot" w:pos="8261"/>
            </w:tabs>
            <w:jc w:val="both"/>
            <w:rPr>
              <w:rFonts w:eastAsiaTheme="minorEastAsia"/>
              <w:noProof/>
              <w:lang w:val="es-CO" w:eastAsia="es-CO"/>
            </w:rPr>
          </w:pPr>
          <w:hyperlink w:anchor="_Toc333653872" w:history="1">
            <w:r w:rsidR="003B0CF8" w:rsidRPr="00267D0F">
              <w:rPr>
                <w:rStyle w:val="Hipervnculo"/>
                <w:rFonts w:ascii="Arial" w:hAnsi="Arial"/>
                <w:noProof/>
                <w:lang w:val="es-CO"/>
              </w:rPr>
              <w:t xml:space="preserve">5.1.3 </w:t>
            </w:r>
            <w:r w:rsidR="003B0CF8" w:rsidRPr="00267D0F">
              <w:rPr>
                <w:rStyle w:val="Hipervnculo"/>
                <w:rFonts w:ascii="Arial" w:hAnsi="Arial" w:cs="Arial"/>
                <w:noProof/>
                <w:lang w:val="es-CO"/>
              </w:rPr>
              <w:t>Plan de Adquisición de Recursos</w:t>
            </w:r>
            <w:r w:rsidR="003B0CF8">
              <w:rPr>
                <w:noProof/>
                <w:webHidden/>
              </w:rPr>
              <w:tab/>
            </w:r>
            <w:r w:rsidR="003B0CF8">
              <w:rPr>
                <w:noProof/>
                <w:webHidden/>
              </w:rPr>
              <w:fldChar w:fldCharType="begin"/>
            </w:r>
            <w:r w:rsidR="003B0CF8">
              <w:rPr>
                <w:noProof/>
                <w:webHidden/>
              </w:rPr>
              <w:instrText xml:space="preserve"> PAGEREF _Toc333653872 \h </w:instrText>
            </w:r>
            <w:r w:rsidR="003B0CF8">
              <w:rPr>
                <w:noProof/>
                <w:webHidden/>
              </w:rPr>
            </w:r>
            <w:r w:rsidR="003B0CF8">
              <w:rPr>
                <w:noProof/>
                <w:webHidden/>
              </w:rPr>
              <w:fldChar w:fldCharType="separate"/>
            </w:r>
            <w:r w:rsidR="003B0CF8">
              <w:rPr>
                <w:noProof/>
                <w:webHidden/>
              </w:rPr>
              <w:t>23</w:t>
            </w:r>
            <w:r w:rsidR="003B0CF8">
              <w:rPr>
                <w:noProof/>
                <w:webHidden/>
              </w:rPr>
              <w:fldChar w:fldCharType="end"/>
            </w:r>
          </w:hyperlink>
        </w:p>
        <w:p w14:paraId="17E774A7" w14:textId="279EC018" w:rsidR="003B0CF8" w:rsidRDefault="007E5B07" w:rsidP="00014AF3">
          <w:pPr>
            <w:pStyle w:val="TDC3"/>
            <w:tabs>
              <w:tab w:val="right" w:leader="dot" w:pos="8261"/>
            </w:tabs>
            <w:jc w:val="both"/>
            <w:rPr>
              <w:rFonts w:eastAsiaTheme="minorEastAsia"/>
              <w:noProof/>
              <w:lang w:val="es-CO" w:eastAsia="es-CO"/>
            </w:rPr>
          </w:pPr>
          <w:hyperlink w:anchor="_Toc333653873" w:history="1">
            <w:r w:rsidR="003B0CF8" w:rsidRPr="00267D0F">
              <w:rPr>
                <w:rStyle w:val="Hipervnculo"/>
                <w:rFonts w:ascii="Arial" w:hAnsi="Arial"/>
                <w:noProof/>
                <w:lang w:val="es-CO"/>
              </w:rPr>
              <w:t>5.1.4 Plan de Entrenamiento del Personal del Proyecto</w:t>
            </w:r>
            <w:r w:rsidR="003B0CF8">
              <w:rPr>
                <w:noProof/>
                <w:webHidden/>
              </w:rPr>
              <w:tab/>
            </w:r>
            <w:r w:rsidR="003B0CF8">
              <w:rPr>
                <w:noProof/>
                <w:webHidden/>
              </w:rPr>
              <w:fldChar w:fldCharType="begin"/>
            </w:r>
            <w:r w:rsidR="003B0CF8">
              <w:rPr>
                <w:noProof/>
                <w:webHidden/>
              </w:rPr>
              <w:instrText xml:space="preserve"> PAGEREF _Toc333653873 \h </w:instrText>
            </w:r>
            <w:r w:rsidR="003B0CF8">
              <w:rPr>
                <w:noProof/>
                <w:webHidden/>
              </w:rPr>
            </w:r>
            <w:r w:rsidR="003B0CF8">
              <w:rPr>
                <w:noProof/>
                <w:webHidden/>
              </w:rPr>
              <w:fldChar w:fldCharType="separate"/>
            </w:r>
            <w:r w:rsidR="003B0CF8">
              <w:rPr>
                <w:noProof/>
                <w:webHidden/>
              </w:rPr>
              <w:t>23</w:t>
            </w:r>
            <w:r w:rsidR="003B0CF8">
              <w:rPr>
                <w:noProof/>
                <w:webHidden/>
              </w:rPr>
              <w:fldChar w:fldCharType="end"/>
            </w:r>
          </w:hyperlink>
        </w:p>
        <w:p w14:paraId="2572EF01" w14:textId="103C2FF0" w:rsidR="003B0CF8" w:rsidRDefault="007E5B07" w:rsidP="00014AF3">
          <w:pPr>
            <w:pStyle w:val="TDC1"/>
            <w:tabs>
              <w:tab w:val="right" w:leader="dot" w:pos="8261"/>
            </w:tabs>
            <w:jc w:val="both"/>
            <w:rPr>
              <w:rFonts w:eastAsiaTheme="minorEastAsia"/>
              <w:noProof/>
              <w:lang w:val="es-CO" w:eastAsia="es-CO"/>
            </w:rPr>
          </w:pPr>
          <w:hyperlink w:anchor="_Toc333653874" w:history="1">
            <w:r w:rsidR="003B0CF8" w:rsidRPr="00267D0F">
              <w:rPr>
                <w:rStyle w:val="Hipervnculo"/>
                <w:noProof/>
                <w:lang w:val="es-CO"/>
              </w:rPr>
              <w:t>Entrenamiento GIT</w:t>
            </w:r>
            <w:r w:rsidR="003B0CF8">
              <w:rPr>
                <w:noProof/>
                <w:webHidden/>
              </w:rPr>
              <w:tab/>
            </w:r>
            <w:r w:rsidR="003B0CF8">
              <w:rPr>
                <w:noProof/>
                <w:webHidden/>
              </w:rPr>
              <w:fldChar w:fldCharType="begin"/>
            </w:r>
            <w:r w:rsidR="003B0CF8">
              <w:rPr>
                <w:noProof/>
                <w:webHidden/>
              </w:rPr>
              <w:instrText xml:space="preserve"> PAGEREF _Toc333653874 \h </w:instrText>
            </w:r>
            <w:r w:rsidR="003B0CF8">
              <w:rPr>
                <w:noProof/>
                <w:webHidden/>
              </w:rPr>
            </w:r>
            <w:r w:rsidR="003B0CF8">
              <w:rPr>
                <w:noProof/>
                <w:webHidden/>
              </w:rPr>
              <w:fldChar w:fldCharType="separate"/>
            </w:r>
            <w:r w:rsidR="003B0CF8">
              <w:rPr>
                <w:noProof/>
                <w:webHidden/>
              </w:rPr>
              <w:t>23</w:t>
            </w:r>
            <w:r w:rsidR="003B0CF8">
              <w:rPr>
                <w:noProof/>
                <w:webHidden/>
              </w:rPr>
              <w:fldChar w:fldCharType="end"/>
            </w:r>
          </w:hyperlink>
        </w:p>
        <w:p w14:paraId="4547C604" w14:textId="7007CE25" w:rsidR="003B0CF8" w:rsidRDefault="007E5B07" w:rsidP="00014AF3">
          <w:pPr>
            <w:pStyle w:val="TDC2"/>
            <w:tabs>
              <w:tab w:val="right" w:leader="dot" w:pos="8261"/>
            </w:tabs>
            <w:jc w:val="both"/>
            <w:rPr>
              <w:rFonts w:eastAsiaTheme="minorEastAsia"/>
              <w:noProof/>
              <w:lang w:val="es-CO" w:eastAsia="es-CO"/>
            </w:rPr>
          </w:pPr>
          <w:hyperlink w:anchor="_Toc333653875" w:history="1">
            <w:r w:rsidR="003B0CF8" w:rsidRPr="00267D0F">
              <w:rPr>
                <w:rStyle w:val="Hipervnculo"/>
                <w:rFonts w:ascii="Arial" w:hAnsi="Arial" w:cs="Arial"/>
                <w:noProof/>
                <w:lang w:val="es-CO"/>
              </w:rPr>
              <w:t>5.2 Planes de Trabajo del Proyecto</w:t>
            </w:r>
            <w:r w:rsidR="003B0CF8" w:rsidRPr="00267D0F">
              <w:rPr>
                <w:rStyle w:val="Hipervnculo"/>
                <w:noProof/>
                <w:lang w:val="es-CO"/>
              </w:rPr>
              <w:t xml:space="preserve"> Actividades de Trabajo</w:t>
            </w:r>
            <w:r w:rsidR="003B0CF8">
              <w:rPr>
                <w:noProof/>
                <w:webHidden/>
              </w:rPr>
              <w:tab/>
            </w:r>
            <w:r w:rsidR="003B0CF8">
              <w:rPr>
                <w:noProof/>
                <w:webHidden/>
              </w:rPr>
              <w:fldChar w:fldCharType="begin"/>
            </w:r>
            <w:r w:rsidR="003B0CF8">
              <w:rPr>
                <w:noProof/>
                <w:webHidden/>
              </w:rPr>
              <w:instrText xml:space="preserve"> PAGEREF _Toc333653875 \h </w:instrText>
            </w:r>
            <w:r w:rsidR="003B0CF8">
              <w:rPr>
                <w:noProof/>
                <w:webHidden/>
              </w:rPr>
            </w:r>
            <w:r w:rsidR="003B0CF8">
              <w:rPr>
                <w:noProof/>
                <w:webHidden/>
              </w:rPr>
              <w:fldChar w:fldCharType="separate"/>
            </w:r>
            <w:r w:rsidR="003B0CF8">
              <w:rPr>
                <w:noProof/>
                <w:webHidden/>
              </w:rPr>
              <w:t>24</w:t>
            </w:r>
            <w:r w:rsidR="003B0CF8">
              <w:rPr>
                <w:noProof/>
                <w:webHidden/>
              </w:rPr>
              <w:fldChar w:fldCharType="end"/>
            </w:r>
          </w:hyperlink>
        </w:p>
        <w:p w14:paraId="6D845A52" w14:textId="767C57FA" w:rsidR="003B0CF8" w:rsidRDefault="007E5B07" w:rsidP="00014AF3">
          <w:pPr>
            <w:pStyle w:val="TDC3"/>
            <w:tabs>
              <w:tab w:val="right" w:leader="dot" w:pos="8261"/>
            </w:tabs>
            <w:jc w:val="both"/>
            <w:rPr>
              <w:rFonts w:eastAsiaTheme="minorEastAsia"/>
              <w:noProof/>
              <w:lang w:val="es-CO" w:eastAsia="es-CO"/>
            </w:rPr>
          </w:pPr>
          <w:hyperlink w:anchor="_Toc333653876" w:history="1">
            <w:r w:rsidR="003B0CF8" w:rsidRPr="00267D0F">
              <w:rPr>
                <w:rStyle w:val="Hipervnculo"/>
                <w:rFonts w:ascii="Arial" w:hAnsi="Arial"/>
                <w:noProof/>
                <w:lang w:val="es-CO"/>
              </w:rPr>
              <w:t xml:space="preserve">5.2.2 </w:t>
            </w:r>
            <w:r w:rsidR="003B0CF8" w:rsidRPr="00267D0F">
              <w:rPr>
                <w:rStyle w:val="Hipervnculo"/>
                <w:rFonts w:ascii="Arial" w:hAnsi="Arial" w:cs="Arial"/>
                <w:noProof/>
                <w:lang w:val="es-CO"/>
              </w:rPr>
              <w:t>Asignación de Calendario</w:t>
            </w:r>
            <w:r w:rsidR="003B0CF8">
              <w:rPr>
                <w:noProof/>
                <w:webHidden/>
              </w:rPr>
              <w:tab/>
            </w:r>
            <w:r w:rsidR="003B0CF8">
              <w:rPr>
                <w:noProof/>
                <w:webHidden/>
              </w:rPr>
              <w:fldChar w:fldCharType="begin"/>
            </w:r>
            <w:r w:rsidR="003B0CF8">
              <w:rPr>
                <w:noProof/>
                <w:webHidden/>
              </w:rPr>
              <w:instrText xml:space="preserve"> PAGEREF _Toc333653876 \h </w:instrText>
            </w:r>
            <w:r w:rsidR="003B0CF8">
              <w:rPr>
                <w:noProof/>
                <w:webHidden/>
              </w:rPr>
            </w:r>
            <w:r w:rsidR="003B0CF8">
              <w:rPr>
                <w:noProof/>
                <w:webHidden/>
              </w:rPr>
              <w:fldChar w:fldCharType="separate"/>
            </w:r>
            <w:r w:rsidR="003B0CF8">
              <w:rPr>
                <w:noProof/>
                <w:webHidden/>
              </w:rPr>
              <w:t>24</w:t>
            </w:r>
            <w:r w:rsidR="003B0CF8">
              <w:rPr>
                <w:noProof/>
                <w:webHidden/>
              </w:rPr>
              <w:fldChar w:fldCharType="end"/>
            </w:r>
          </w:hyperlink>
        </w:p>
        <w:p w14:paraId="0989F7F3" w14:textId="1B47F973" w:rsidR="003B0CF8" w:rsidRDefault="007E5B07" w:rsidP="00014AF3">
          <w:pPr>
            <w:pStyle w:val="TDC3"/>
            <w:tabs>
              <w:tab w:val="right" w:leader="dot" w:pos="8261"/>
            </w:tabs>
            <w:jc w:val="both"/>
            <w:rPr>
              <w:rFonts w:eastAsiaTheme="minorEastAsia"/>
              <w:noProof/>
              <w:lang w:val="es-CO" w:eastAsia="es-CO"/>
            </w:rPr>
          </w:pPr>
          <w:hyperlink w:anchor="_Toc333653877" w:history="1">
            <w:r w:rsidR="003B0CF8" w:rsidRPr="00267D0F">
              <w:rPr>
                <w:rStyle w:val="Hipervnculo"/>
                <w:rFonts w:ascii="Arial" w:hAnsi="Arial"/>
                <w:noProof/>
                <w:lang w:val="es-CO"/>
              </w:rPr>
              <w:t xml:space="preserve">5.2.3 </w:t>
            </w:r>
            <w:r w:rsidR="003B0CF8" w:rsidRPr="00267D0F">
              <w:rPr>
                <w:rStyle w:val="Hipervnculo"/>
                <w:rFonts w:ascii="Arial" w:hAnsi="Arial" w:cs="Arial"/>
                <w:noProof/>
                <w:lang w:val="es-CO"/>
              </w:rPr>
              <w:t>Asignación de Recursos</w:t>
            </w:r>
            <w:r w:rsidR="003B0CF8">
              <w:rPr>
                <w:noProof/>
                <w:webHidden/>
              </w:rPr>
              <w:tab/>
            </w:r>
            <w:r w:rsidR="003B0CF8">
              <w:rPr>
                <w:noProof/>
                <w:webHidden/>
              </w:rPr>
              <w:fldChar w:fldCharType="begin"/>
            </w:r>
            <w:r w:rsidR="003B0CF8">
              <w:rPr>
                <w:noProof/>
                <w:webHidden/>
              </w:rPr>
              <w:instrText xml:space="preserve"> PAGEREF _Toc333653877 \h </w:instrText>
            </w:r>
            <w:r w:rsidR="003B0CF8">
              <w:rPr>
                <w:noProof/>
                <w:webHidden/>
              </w:rPr>
            </w:r>
            <w:r w:rsidR="003B0CF8">
              <w:rPr>
                <w:noProof/>
                <w:webHidden/>
              </w:rPr>
              <w:fldChar w:fldCharType="separate"/>
            </w:r>
            <w:r w:rsidR="003B0CF8">
              <w:rPr>
                <w:noProof/>
                <w:webHidden/>
              </w:rPr>
              <w:t>24</w:t>
            </w:r>
            <w:r w:rsidR="003B0CF8">
              <w:rPr>
                <w:noProof/>
                <w:webHidden/>
              </w:rPr>
              <w:fldChar w:fldCharType="end"/>
            </w:r>
          </w:hyperlink>
        </w:p>
        <w:p w14:paraId="0CF9D802" w14:textId="33396C59" w:rsidR="003B0CF8" w:rsidRDefault="007E5B07" w:rsidP="00014AF3">
          <w:pPr>
            <w:pStyle w:val="TDC3"/>
            <w:tabs>
              <w:tab w:val="right" w:leader="dot" w:pos="8261"/>
            </w:tabs>
            <w:jc w:val="both"/>
            <w:rPr>
              <w:rFonts w:eastAsiaTheme="minorEastAsia"/>
              <w:noProof/>
              <w:lang w:val="es-CO" w:eastAsia="es-CO"/>
            </w:rPr>
          </w:pPr>
          <w:hyperlink w:anchor="_Toc333653878" w:history="1">
            <w:r w:rsidR="003B0CF8" w:rsidRPr="00267D0F">
              <w:rPr>
                <w:rStyle w:val="Hipervnculo"/>
                <w:rFonts w:ascii="Arial" w:hAnsi="Arial"/>
                <w:noProof/>
                <w:lang w:val="es-CO"/>
              </w:rPr>
              <w:t xml:space="preserve">5.2.4 </w:t>
            </w:r>
            <w:r w:rsidR="003B0CF8" w:rsidRPr="00267D0F">
              <w:rPr>
                <w:rStyle w:val="Hipervnculo"/>
                <w:rFonts w:ascii="Arial" w:hAnsi="Arial" w:cs="Arial"/>
                <w:noProof/>
                <w:lang w:val="es-CO"/>
              </w:rPr>
              <w:t>Asignación de Presupuesto</w:t>
            </w:r>
            <w:r w:rsidR="003B0CF8">
              <w:rPr>
                <w:noProof/>
                <w:webHidden/>
              </w:rPr>
              <w:tab/>
            </w:r>
            <w:r w:rsidR="003B0CF8">
              <w:rPr>
                <w:noProof/>
                <w:webHidden/>
              </w:rPr>
              <w:fldChar w:fldCharType="begin"/>
            </w:r>
            <w:r w:rsidR="003B0CF8">
              <w:rPr>
                <w:noProof/>
                <w:webHidden/>
              </w:rPr>
              <w:instrText xml:space="preserve"> PAGEREF _Toc333653878 \h </w:instrText>
            </w:r>
            <w:r w:rsidR="003B0CF8">
              <w:rPr>
                <w:noProof/>
                <w:webHidden/>
              </w:rPr>
            </w:r>
            <w:r w:rsidR="003B0CF8">
              <w:rPr>
                <w:noProof/>
                <w:webHidden/>
              </w:rPr>
              <w:fldChar w:fldCharType="separate"/>
            </w:r>
            <w:r w:rsidR="003B0CF8">
              <w:rPr>
                <w:noProof/>
                <w:webHidden/>
              </w:rPr>
              <w:t>24</w:t>
            </w:r>
            <w:r w:rsidR="003B0CF8">
              <w:rPr>
                <w:noProof/>
                <w:webHidden/>
              </w:rPr>
              <w:fldChar w:fldCharType="end"/>
            </w:r>
          </w:hyperlink>
        </w:p>
        <w:p w14:paraId="67E07714" w14:textId="3CFE5552" w:rsidR="003B0CF8" w:rsidRDefault="007E5B07" w:rsidP="00014AF3">
          <w:pPr>
            <w:pStyle w:val="TDC3"/>
            <w:tabs>
              <w:tab w:val="right" w:leader="dot" w:pos="8261"/>
            </w:tabs>
            <w:jc w:val="both"/>
            <w:rPr>
              <w:rFonts w:eastAsiaTheme="minorEastAsia"/>
              <w:noProof/>
              <w:lang w:val="es-CO" w:eastAsia="es-CO"/>
            </w:rPr>
          </w:pPr>
          <w:hyperlink w:anchor="_Toc333653879" w:history="1">
            <w:r w:rsidR="003B0CF8" w:rsidRPr="00267D0F">
              <w:rPr>
                <w:rStyle w:val="Hipervnculo"/>
                <w:rFonts w:ascii="Arial" w:hAnsi="Arial"/>
                <w:noProof/>
                <w:lang w:val="es-CO"/>
              </w:rPr>
              <w:t xml:space="preserve">5.2.5 </w:t>
            </w:r>
            <w:r w:rsidR="003B0CF8" w:rsidRPr="00267D0F">
              <w:rPr>
                <w:rStyle w:val="Hipervnculo"/>
                <w:rFonts w:ascii="Arial" w:hAnsi="Arial" w:cs="Arial"/>
                <w:noProof/>
                <w:lang w:val="es-CO"/>
              </w:rPr>
              <w:t>Plan de Contratación</w:t>
            </w:r>
            <w:r w:rsidR="003B0CF8">
              <w:rPr>
                <w:noProof/>
                <w:webHidden/>
              </w:rPr>
              <w:tab/>
            </w:r>
            <w:r w:rsidR="003B0CF8">
              <w:rPr>
                <w:noProof/>
                <w:webHidden/>
              </w:rPr>
              <w:fldChar w:fldCharType="begin"/>
            </w:r>
            <w:r w:rsidR="003B0CF8">
              <w:rPr>
                <w:noProof/>
                <w:webHidden/>
              </w:rPr>
              <w:instrText xml:space="preserve"> PAGEREF _Toc333653879 \h </w:instrText>
            </w:r>
            <w:r w:rsidR="003B0CF8">
              <w:rPr>
                <w:noProof/>
                <w:webHidden/>
              </w:rPr>
            </w:r>
            <w:r w:rsidR="003B0CF8">
              <w:rPr>
                <w:noProof/>
                <w:webHidden/>
              </w:rPr>
              <w:fldChar w:fldCharType="separate"/>
            </w:r>
            <w:r w:rsidR="003B0CF8">
              <w:rPr>
                <w:noProof/>
                <w:webHidden/>
              </w:rPr>
              <w:t>24</w:t>
            </w:r>
            <w:r w:rsidR="003B0CF8">
              <w:rPr>
                <w:noProof/>
                <w:webHidden/>
              </w:rPr>
              <w:fldChar w:fldCharType="end"/>
            </w:r>
          </w:hyperlink>
        </w:p>
        <w:p w14:paraId="29451681" w14:textId="041BED1B" w:rsidR="003B0CF8" w:rsidRDefault="007E5B07" w:rsidP="00014AF3">
          <w:pPr>
            <w:pStyle w:val="TDC1"/>
            <w:tabs>
              <w:tab w:val="right" w:leader="dot" w:pos="8261"/>
            </w:tabs>
            <w:jc w:val="both"/>
            <w:rPr>
              <w:rFonts w:eastAsiaTheme="minorEastAsia"/>
              <w:noProof/>
              <w:lang w:val="es-CO" w:eastAsia="es-CO"/>
            </w:rPr>
          </w:pPr>
          <w:hyperlink w:anchor="_Toc333653880" w:history="1">
            <w:r w:rsidR="003B0CF8" w:rsidRPr="00267D0F">
              <w:rPr>
                <w:rStyle w:val="Hipervnculo"/>
                <w:rFonts w:ascii="Arial" w:hAnsi="Arial"/>
                <w:noProof/>
                <w:lang w:val="es-CO"/>
              </w:rPr>
              <w:t>6. Project assessment and control</w:t>
            </w:r>
            <w:r w:rsidR="003B0CF8">
              <w:rPr>
                <w:noProof/>
                <w:webHidden/>
              </w:rPr>
              <w:tab/>
            </w:r>
            <w:r w:rsidR="003B0CF8">
              <w:rPr>
                <w:noProof/>
                <w:webHidden/>
              </w:rPr>
              <w:fldChar w:fldCharType="begin"/>
            </w:r>
            <w:r w:rsidR="003B0CF8">
              <w:rPr>
                <w:noProof/>
                <w:webHidden/>
              </w:rPr>
              <w:instrText xml:space="preserve"> PAGEREF _Toc333653880 \h </w:instrText>
            </w:r>
            <w:r w:rsidR="003B0CF8">
              <w:rPr>
                <w:noProof/>
                <w:webHidden/>
              </w:rPr>
            </w:r>
            <w:r w:rsidR="003B0CF8">
              <w:rPr>
                <w:noProof/>
                <w:webHidden/>
              </w:rPr>
              <w:fldChar w:fldCharType="separate"/>
            </w:r>
            <w:r w:rsidR="003B0CF8">
              <w:rPr>
                <w:noProof/>
                <w:webHidden/>
              </w:rPr>
              <w:t>25</w:t>
            </w:r>
            <w:r w:rsidR="003B0CF8">
              <w:rPr>
                <w:noProof/>
                <w:webHidden/>
              </w:rPr>
              <w:fldChar w:fldCharType="end"/>
            </w:r>
          </w:hyperlink>
        </w:p>
        <w:p w14:paraId="5A7D1D57" w14:textId="3E63CEC5" w:rsidR="003B0CF8" w:rsidRDefault="007E5B07" w:rsidP="00014AF3">
          <w:pPr>
            <w:pStyle w:val="TDC2"/>
            <w:tabs>
              <w:tab w:val="right" w:leader="dot" w:pos="8261"/>
            </w:tabs>
            <w:jc w:val="both"/>
            <w:rPr>
              <w:rFonts w:eastAsiaTheme="minorEastAsia"/>
              <w:noProof/>
              <w:lang w:val="es-CO" w:eastAsia="es-CO"/>
            </w:rPr>
          </w:pPr>
          <w:hyperlink w:anchor="_Toc333653881" w:history="1">
            <w:r w:rsidR="003B0CF8" w:rsidRPr="00267D0F">
              <w:rPr>
                <w:rStyle w:val="Hipervnculo"/>
                <w:rFonts w:ascii="Arial" w:hAnsi="Arial" w:cs="Arial"/>
                <w:noProof/>
                <w:lang w:val="es-CO"/>
              </w:rPr>
              <w:t>6.1 Plan de Gerencia de Requerimientos</w:t>
            </w:r>
            <w:r w:rsidR="003B0CF8">
              <w:rPr>
                <w:noProof/>
                <w:webHidden/>
              </w:rPr>
              <w:tab/>
            </w:r>
            <w:r w:rsidR="003B0CF8">
              <w:rPr>
                <w:noProof/>
                <w:webHidden/>
              </w:rPr>
              <w:fldChar w:fldCharType="begin"/>
            </w:r>
            <w:r w:rsidR="003B0CF8">
              <w:rPr>
                <w:noProof/>
                <w:webHidden/>
              </w:rPr>
              <w:instrText xml:space="preserve"> PAGEREF _Toc333653881 \h </w:instrText>
            </w:r>
            <w:r w:rsidR="003B0CF8">
              <w:rPr>
                <w:noProof/>
                <w:webHidden/>
              </w:rPr>
            </w:r>
            <w:r w:rsidR="003B0CF8">
              <w:rPr>
                <w:noProof/>
                <w:webHidden/>
              </w:rPr>
              <w:fldChar w:fldCharType="separate"/>
            </w:r>
            <w:r w:rsidR="003B0CF8">
              <w:rPr>
                <w:noProof/>
                <w:webHidden/>
              </w:rPr>
              <w:t>25</w:t>
            </w:r>
            <w:r w:rsidR="003B0CF8">
              <w:rPr>
                <w:noProof/>
                <w:webHidden/>
              </w:rPr>
              <w:fldChar w:fldCharType="end"/>
            </w:r>
          </w:hyperlink>
        </w:p>
        <w:p w14:paraId="0CDB8194" w14:textId="16002A9E" w:rsidR="003B0CF8" w:rsidRDefault="007E5B07" w:rsidP="00014AF3">
          <w:pPr>
            <w:pStyle w:val="TDC2"/>
            <w:tabs>
              <w:tab w:val="right" w:leader="dot" w:pos="8261"/>
            </w:tabs>
            <w:jc w:val="both"/>
            <w:rPr>
              <w:rFonts w:eastAsiaTheme="minorEastAsia"/>
              <w:noProof/>
              <w:lang w:val="es-CO" w:eastAsia="es-CO"/>
            </w:rPr>
          </w:pPr>
          <w:hyperlink w:anchor="_Toc333653882" w:history="1">
            <w:r w:rsidR="003B0CF8" w:rsidRPr="00267D0F">
              <w:rPr>
                <w:rStyle w:val="Hipervnculo"/>
                <w:rFonts w:ascii="Arial" w:hAnsi="Arial"/>
                <w:noProof/>
                <w:lang w:val="es-CO"/>
              </w:rPr>
              <w:t xml:space="preserve">6.2 </w:t>
            </w:r>
            <w:r w:rsidR="003B0CF8" w:rsidRPr="00267D0F">
              <w:rPr>
                <w:rStyle w:val="Hipervnculo"/>
                <w:rFonts w:ascii="Arial" w:hAnsi="Arial" w:cs="Arial"/>
                <w:noProof/>
                <w:lang w:val="es-CO"/>
              </w:rPr>
              <w:t>Alcance del plan de</w:t>
            </w:r>
            <w:r w:rsidR="003B0CF8" w:rsidRPr="00267D0F">
              <w:rPr>
                <w:rStyle w:val="Hipervnculo"/>
                <w:rFonts w:ascii="Arial" w:hAnsi="Arial"/>
                <w:noProof/>
                <w:lang w:val="es-CO"/>
              </w:rPr>
              <w:t xml:space="preserve"> control </w:t>
            </w:r>
            <w:r w:rsidR="003B0CF8" w:rsidRPr="00267D0F">
              <w:rPr>
                <w:rStyle w:val="Hipervnculo"/>
                <w:rFonts w:ascii="Arial" w:hAnsi="Arial" w:cs="Arial"/>
                <w:noProof/>
                <w:lang w:val="es-CO"/>
              </w:rPr>
              <w:t>de Cambios</w:t>
            </w:r>
            <w:r w:rsidR="003B0CF8">
              <w:rPr>
                <w:noProof/>
                <w:webHidden/>
              </w:rPr>
              <w:tab/>
            </w:r>
            <w:r w:rsidR="003B0CF8">
              <w:rPr>
                <w:noProof/>
                <w:webHidden/>
              </w:rPr>
              <w:fldChar w:fldCharType="begin"/>
            </w:r>
            <w:r w:rsidR="003B0CF8">
              <w:rPr>
                <w:noProof/>
                <w:webHidden/>
              </w:rPr>
              <w:instrText xml:space="preserve"> PAGEREF _Toc333653882 \h </w:instrText>
            </w:r>
            <w:r w:rsidR="003B0CF8">
              <w:rPr>
                <w:noProof/>
                <w:webHidden/>
              </w:rPr>
            </w:r>
            <w:r w:rsidR="003B0CF8">
              <w:rPr>
                <w:noProof/>
                <w:webHidden/>
              </w:rPr>
              <w:fldChar w:fldCharType="separate"/>
            </w:r>
            <w:r w:rsidR="003B0CF8">
              <w:rPr>
                <w:noProof/>
                <w:webHidden/>
              </w:rPr>
              <w:t>25</w:t>
            </w:r>
            <w:r w:rsidR="003B0CF8">
              <w:rPr>
                <w:noProof/>
                <w:webHidden/>
              </w:rPr>
              <w:fldChar w:fldCharType="end"/>
            </w:r>
          </w:hyperlink>
        </w:p>
        <w:p w14:paraId="5C06BE9D" w14:textId="1F6FBB14" w:rsidR="003B0CF8" w:rsidRDefault="007E5B07" w:rsidP="00014AF3">
          <w:pPr>
            <w:pStyle w:val="TDC2"/>
            <w:tabs>
              <w:tab w:val="right" w:leader="dot" w:pos="8261"/>
            </w:tabs>
            <w:jc w:val="both"/>
            <w:rPr>
              <w:rFonts w:eastAsiaTheme="minorEastAsia"/>
              <w:noProof/>
              <w:lang w:val="es-CO" w:eastAsia="es-CO"/>
            </w:rPr>
          </w:pPr>
          <w:hyperlink w:anchor="_Toc333653883" w:history="1">
            <w:r w:rsidR="003B0CF8" w:rsidRPr="00267D0F">
              <w:rPr>
                <w:rStyle w:val="Hipervnculo"/>
                <w:rFonts w:ascii="Arial" w:hAnsi="Arial"/>
                <w:noProof/>
                <w:lang w:val="es-CO"/>
              </w:rPr>
              <w:t xml:space="preserve">6.3 </w:t>
            </w:r>
            <w:r w:rsidR="003B0CF8" w:rsidRPr="00267D0F">
              <w:rPr>
                <w:rStyle w:val="Hipervnculo"/>
                <w:rFonts w:ascii="Arial" w:hAnsi="Arial" w:cs="Arial"/>
                <w:noProof/>
                <w:lang w:val="es-CO"/>
              </w:rPr>
              <w:t>Plan de</w:t>
            </w:r>
            <w:r w:rsidR="003B0CF8" w:rsidRPr="00267D0F">
              <w:rPr>
                <w:rStyle w:val="Hipervnculo"/>
                <w:rFonts w:ascii="Arial" w:hAnsi="Arial"/>
                <w:noProof/>
                <w:lang w:val="es-CO"/>
              </w:rPr>
              <w:t xml:space="preserve"> control </w:t>
            </w:r>
            <w:r w:rsidR="003B0CF8" w:rsidRPr="00267D0F">
              <w:rPr>
                <w:rStyle w:val="Hipervnculo"/>
                <w:rFonts w:ascii="Arial" w:hAnsi="Arial" w:cs="Arial"/>
                <w:noProof/>
                <w:lang w:val="es-CO"/>
              </w:rPr>
              <w:t>de Calendario</w:t>
            </w:r>
            <w:r w:rsidR="003B0CF8">
              <w:rPr>
                <w:noProof/>
                <w:webHidden/>
              </w:rPr>
              <w:tab/>
            </w:r>
            <w:r w:rsidR="003B0CF8">
              <w:rPr>
                <w:noProof/>
                <w:webHidden/>
              </w:rPr>
              <w:fldChar w:fldCharType="begin"/>
            </w:r>
            <w:r w:rsidR="003B0CF8">
              <w:rPr>
                <w:noProof/>
                <w:webHidden/>
              </w:rPr>
              <w:instrText xml:space="preserve"> PAGEREF _Toc333653883 \h </w:instrText>
            </w:r>
            <w:r w:rsidR="003B0CF8">
              <w:rPr>
                <w:noProof/>
                <w:webHidden/>
              </w:rPr>
            </w:r>
            <w:r w:rsidR="003B0CF8">
              <w:rPr>
                <w:noProof/>
                <w:webHidden/>
              </w:rPr>
              <w:fldChar w:fldCharType="separate"/>
            </w:r>
            <w:r w:rsidR="003B0CF8">
              <w:rPr>
                <w:noProof/>
                <w:webHidden/>
              </w:rPr>
              <w:t>25</w:t>
            </w:r>
            <w:r w:rsidR="003B0CF8">
              <w:rPr>
                <w:noProof/>
                <w:webHidden/>
              </w:rPr>
              <w:fldChar w:fldCharType="end"/>
            </w:r>
          </w:hyperlink>
        </w:p>
        <w:p w14:paraId="09CB818D" w14:textId="1C68B347" w:rsidR="003B0CF8" w:rsidRDefault="007E5B07" w:rsidP="00014AF3">
          <w:pPr>
            <w:pStyle w:val="TDC2"/>
            <w:tabs>
              <w:tab w:val="right" w:leader="dot" w:pos="8261"/>
            </w:tabs>
            <w:jc w:val="both"/>
            <w:rPr>
              <w:rFonts w:eastAsiaTheme="minorEastAsia"/>
              <w:noProof/>
              <w:lang w:val="es-CO" w:eastAsia="es-CO"/>
            </w:rPr>
          </w:pPr>
          <w:hyperlink w:anchor="_Toc333653884" w:history="1">
            <w:r w:rsidR="003B0CF8" w:rsidRPr="00267D0F">
              <w:rPr>
                <w:rStyle w:val="Hipervnculo"/>
                <w:rFonts w:ascii="Arial" w:hAnsi="Arial" w:cs="Arial"/>
                <w:noProof/>
                <w:lang w:val="es-CO"/>
              </w:rPr>
              <w:t>6.4 Plan de Control del Presupuesto</w:t>
            </w:r>
            <w:r w:rsidR="003B0CF8">
              <w:rPr>
                <w:noProof/>
                <w:webHidden/>
              </w:rPr>
              <w:tab/>
            </w:r>
            <w:r w:rsidR="003B0CF8">
              <w:rPr>
                <w:noProof/>
                <w:webHidden/>
              </w:rPr>
              <w:fldChar w:fldCharType="begin"/>
            </w:r>
            <w:r w:rsidR="003B0CF8">
              <w:rPr>
                <w:noProof/>
                <w:webHidden/>
              </w:rPr>
              <w:instrText xml:space="preserve"> PAGEREF _Toc333653884 \h </w:instrText>
            </w:r>
            <w:r w:rsidR="003B0CF8">
              <w:rPr>
                <w:noProof/>
                <w:webHidden/>
              </w:rPr>
            </w:r>
            <w:r w:rsidR="003B0CF8">
              <w:rPr>
                <w:noProof/>
                <w:webHidden/>
              </w:rPr>
              <w:fldChar w:fldCharType="separate"/>
            </w:r>
            <w:r w:rsidR="003B0CF8">
              <w:rPr>
                <w:noProof/>
                <w:webHidden/>
              </w:rPr>
              <w:t>25</w:t>
            </w:r>
            <w:r w:rsidR="003B0CF8">
              <w:rPr>
                <w:noProof/>
                <w:webHidden/>
              </w:rPr>
              <w:fldChar w:fldCharType="end"/>
            </w:r>
          </w:hyperlink>
        </w:p>
        <w:p w14:paraId="5F35C301" w14:textId="77B2696E" w:rsidR="003B0CF8" w:rsidRDefault="007E5B07" w:rsidP="00014AF3">
          <w:pPr>
            <w:pStyle w:val="TDC2"/>
            <w:tabs>
              <w:tab w:val="right" w:leader="dot" w:pos="8261"/>
            </w:tabs>
            <w:jc w:val="both"/>
            <w:rPr>
              <w:rFonts w:eastAsiaTheme="minorEastAsia"/>
              <w:noProof/>
              <w:lang w:val="es-CO" w:eastAsia="es-CO"/>
            </w:rPr>
          </w:pPr>
          <w:hyperlink w:anchor="_Toc333653885" w:history="1">
            <w:r w:rsidR="003B0CF8" w:rsidRPr="00267D0F">
              <w:rPr>
                <w:rStyle w:val="Hipervnculo"/>
                <w:rFonts w:ascii="Arial" w:hAnsi="Arial" w:cs="Arial"/>
                <w:noProof/>
                <w:lang w:val="es-CO"/>
              </w:rPr>
              <w:t>6.5 Plan de Aseguramiento de Calidad</w:t>
            </w:r>
            <w:r w:rsidR="003B0CF8">
              <w:rPr>
                <w:noProof/>
                <w:webHidden/>
              </w:rPr>
              <w:tab/>
            </w:r>
            <w:r w:rsidR="003B0CF8">
              <w:rPr>
                <w:noProof/>
                <w:webHidden/>
              </w:rPr>
              <w:fldChar w:fldCharType="begin"/>
            </w:r>
            <w:r w:rsidR="003B0CF8">
              <w:rPr>
                <w:noProof/>
                <w:webHidden/>
              </w:rPr>
              <w:instrText xml:space="preserve"> PAGEREF _Toc333653885 \h </w:instrText>
            </w:r>
            <w:r w:rsidR="003B0CF8">
              <w:rPr>
                <w:noProof/>
                <w:webHidden/>
              </w:rPr>
            </w:r>
            <w:r w:rsidR="003B0CF8">
              <w:rPr>
                <w:noProof/>
                <w:webHidden/>
              </w:rPr>
              <w:fldChar w:fldCharType="separate"/>
            </w:r>
            <w:r w:rsidR="003B0CF8">
              <w:rPr>
                <w:noProof/>
                <w:webHidden/>
              </w:rPr>
              <w:t>25</w:t>
            </w:r>
            <w:r w:rsidR="003B0CF8">
              <w:rPr>
                <w:noProof/>
                <w:webHidden/>
              </w:rPr>
              <w:fldChar w:fldCharType="end"/>
            </w:r>
          </w:hyperlink>
        </w:p>
        <w:p w14:paraId="2C86F3D4" w14:textId="12839B79" w:rsidR="003B0CF8" w:rsidRDefault="007E5B07" w:rsidP="00014AF3">
          <w:pPr>
            <w:pStyle w:val="TDC2"/>
            <w:tabs>
              <w:tab w:val="right" w:leader="dot" w:pos="8261"/>
            </w:tabs>
            <w:jc w:val="both"/>
            <w:rPr>
              <w:rFonts w:eastAsiaTheme="minorEastAsia"/>
              <w:noProof/>
              <w:lang w:val="es-CO" w:eastAsia="es-CO"/>
            </w:rPr>
          </w:pPr>
          <w:hyperlink w:anchor="_Toc333653886" w:history="1">
            <w:r w:rsidR="003B0CF8" w:rsidRPr="00267D0F">
              <w:rPr>
                <w:rStyle w:val="Hipervnculo"/>
                <w:rFonts w:ascii="Arial" w:hAnsi="Arial"/>
                <w:noProof/>
                <w:lang w:val="es-CO"/>
              </w:rPr>
              <w:t>6.6 Subcontractor management plan</w:t>
            </w:r>
            <w:r w:rsidR="003B0CF8">
              <w:rPr>
                <w:noProof/>
                <w:webHidden/>
              </w:rPr>
              <w:tab/>
            </w:r>
            <w:r w:rsidR="003B0CF8">
              <w:rPr>
                <w:noProof/>
                <w:webHidden/>
              </w:rPr>
              <w:fldChar w:fldCharType="begin"/>
            </w:r>
            <w:r w:rsidR="003B0CF8">
              <w:rPr>
                <w:noProof/>
                <w:webHidden/>
              </w:rPr>
              <w:instrText xml:space="preserve"> PAGEREF _Toc333653886 \h </w:instrText>
            </w:r>
            <w:r w:rsidR="003B0CF8">
              <w:rPr>
                <w:noProof/>
                <w:webHidden/>
              </w:rPr>
            </w:r>
            <w:r w:rsidR="003B0CF8">
              <w:rPr>
                <w:noProof/>
                <w:webHidden/>
              </w:rPr>
              <w:fldChar w:fldCharType="separate"/>
            </w:r>
            <w:r w:rsidR="003B0CF8">
              <w:rPr>
                <w:noProof/>
                <w:webHidden/>
              </w:rPr>
              <w:t>25</w:t>
            </w:r>
            <w:r w:rsidR="003B0CF8">
              <w:rPr>
                <w:noProof/>
                <w:webHidden/>
              </w:rPr>
              <w:fldChar w:fldCharType="end"/>
            </w:r>
          </w:hyperlink>
        </w:p>
        <w:p w14:paraId="5044C629" w14:textId="5DF023D5" w:rsidR="003B0CF8" w:rsidRDefault="007E5B07" w:rsidP="00014AF3">
          <w:pPr>
            <w:pStyle w:val="TDC2"/>
            <w:tabs>
              <w:tab w:val="right" w:leader="dot" w:pos="8261"/>
            </w:tabs>
            <w:jc w:val="both"/>
            <w:rPr>
              <w:rFonts w:eastAsiaTheme="minorEastAsia"/>
              <w:noProof/>
              <w:lang w:val="es-CO" w:eastAsia="es-CO"/>
            </w:rPr>
          </w:pPr>
          <w:hyperlink w:anchor="_Toc333653887" w:history="1">
            <w:r w:rsidR="003B0CF8" w:rsidRPr="00267D0F">
              <w:rPr>
                <w:rStyle w:val="Hipervnculo"/>
                <w:rFonts w:ascii="Arial" w:hAnsi="Arial"/>
                <w:noProof/>
                <w:lang w:val="es-CO"/>
              </w:rPr>
              <w:t xml:space="preserve">6.7 </w:t>
            </w:r>
            <w:r w:rsidR="003B0CF8" w:rsidRPr="00267D0F">
              <w:rPr>
                <w:rStyle w:val="Hipervnculo"/>
                <w:rFonts w:ascii="Arial" w:hAnsi="Arial" w:cs="Arial"/>
                <w:noProof/>
                <w:lang w:val="es-CO"/>
              </w:rPr>
              <w:t>Plan de Cierre del Proyecto</w:t>
            </w:r>
            <w:r w:rsidR="003B0CF8">
              <w:rPr>
                <w:noProof/>
                <w:webHidden/>
              </w:rPr>
              <w:tab/>
            </w:r>
            <w:r w:rsidR="003B0CF8">
              <w:rPr>
                <w:noProof/>
                <w:webHidden/>
              </w:rPr>
              <w:fldChar w:fldCharType="begin"/>
            </w:r>
            <w:r w:rsidR="003B0CF8">
              <w:rPr>
                <w:noProof/>
                <w:webHidden/>
              </w:rPr>
              <w:instrText xml:space="preserve"> PAGEREF _Toc333653887 \h </w:instrText>
            </w:r>
            <w:r w:rsidR="003B0CF8">
              <w:rPr>
                <w:noProof/>
                <w:webHidden/>
              </w:rPr>
            </w:r>
            <w:r w:rsidR="003B0CF8">
              <w:rPr>
                <w:noProof/>
                <w:webHidden/>
              </w:rPr>
              <w:fldChar w:fldCharType="separate"/>
            </w:r>
            <w:r w:rsidR="003B0CF8">
              <w:rPr>
                <w:noProof/>
                <w:webHidden/>
              </w:rPr>
              <w:t>25</w:t>
            </w:r>
            <w:r w:rsidR="003B0CF8">
              <w:rPr>
                <w:noProof/>
                <w:webHidden/>
              </w:rPr>
              <w:fldChar w:fldCharType="end"/>
            </w:r>
          </w:hyperlink>
        </w:p>
        <w:p w14:paraId="7972EAEF" w14:textId="609B8907" w:rsidR="003B0CF8" w:rsidRDefault="007E5B07" w:rsidP="00014AF3">
          <w:pPr>
            <w:pStyle w:val="TDC1"/>
            <w:tabs>
              <w:tab w:val="right" w:leader="dot" w:pos="8261"/>
            </w:tabs>
            <w:jc w:val="both"/>
            <w:rPr>
              <w:rFonts w:eastAsiaTheme="minorEastAsia"/>
              <w:noProof/>
              <w:lang w:val="es-CO" w:eastAsia="es-CO"/>
            </w:rPr>
          </w:pPr>
          <w:hyperlink w:anchor="_Toc333653888" w:history="1">
            <w:r w:rsidR="003B0CF8" w:rsidRPr="00267D0F">
              <w:rPr>
                <w:rStyle w:val="Hipervnculo"/>
                <w:rFonts w:ascii="Arial" w:hAnsi="Arial"/>
                <w:noProof/>
              </w:rPr>
              <w:t xml:space="preserve">7. </w:t>
            </w:r>
            <w:r w:rsidR="003B0CF8" w:rsidRPr="00267D0F">
              <w:rPr>
                <w:rStyle w:val="Hipervnculo"/>
                <w:rFonts w:ascii="Arial" w:hAnsi="Arial"/>
                <w:noProof/>
                <w:lang w:val="es-CO"/>
              </w:rPr>
              <w:t>Entrega del Producto</w:t>
            </w:r>
            <w:r w:rsidR="003B0CF8">
              <w:rPr>
                <w:noProof/>
                <w:webHidden/>
              </w:rPr>
              <w:tab/>
            </w:r>
            <w:r w:rsidR="003B0CF8">
              <w:rPr>
                <w:noProof/>
                <w:webHidden/>
              </w:rPr>
              <w:fldChar w:fldCharType="begin"/>
            </w:r>
            <w:r w:rsidR="003B0CF8">
              <w:rPr>
                <w:noProof/>
                <w:webHidden/>
              </w:rPr>
              <w:instrText xml:space="preserve"> PAGEREF _Toc333653888 \h </w:instrText>
            </w:r>
            <w:r w:rsidR="003B0CF8">
              <w:rPr>
                <w:noProof/>
                <w:webHidden/>
              </w:rPr>
            </w:r>
            <w:r w:rsidR="003B0CF8">
              <w:rPr>
                <w:noProof/>
                <w:webHidden/>
              </w:rPr>
              <w:fldChar w:fldCharType="separate"/>
            </w:r>
            <w:r w:rsidR="003B0CF8">
              <w:rPr>
                <w:noProof/>
                <w:webHidden/>
              </w:rPr>
              <w:t>25</w:t>
            </w:r>
            <w:r w:rsidR="003B0CF8">
              <w:rPr>
                <w:noProof/>
                <w:webHidden/>
              </w:rPr>
              <w:fldChar w:fldCharType="end"/>
            </w:r>
          </w:hyperlink>
        </w:p>
        <w:p w14:paraId="48ABBD13" w14:textId="49E4CBE7" w:rsidR="003B0CF8" w:rsidRDefault="007E5B07" w:rsidP="00014AF3">
          <w:pPr>
            <w:pStyle w:val="TDC1"/>
            <w:tabs>
              <w:tab w:val="right" w:leader="dot" w:pos="8261"/>
            </w:tabs>
            <w:jc w:val="both"/>
            <w:rPr>
              <w:rFonts w:eastAsiaTheme="minorEastAsia"/>
              <w:noProof/>
              <w:lang w:val="es-CO" w:eastAsia="es-CO"/>
            </w:rPr>
          </w:pPr>
          <w:hyperlink w:anchor="_Toc333653889" w:history="1">
            <w:r w:rsidR="003B0CF8" w:rsidRPr="00267D0F">
              <w:rPr>
                <w:rStyle w:val="Hipervnculo"/>
                <w:rFonts w:ascii="Arial" w:hAnsi="Arial"/>
                <w:noProof/>
                <w:lang w:val="en-US"/>
              </w:rPr>
              <w:t>8. Supporting process plans</w:t>
            </w:r>
            <w:r w:rsidR="003B0CF8">
              <w:rPr>
                <w:noProof/>
                <w:webHidden/>
              </w:rPr>
              <w:tab/>
            </w:r>
            <w:r w:rsidR="003B0CF8">
              <w:rPr>
                <w:noProof/>
                <w:webHidden/>
              </w:rPr>
              <w:fldChar w:fldCharType="begin"/>
            </w:r>
            <w:r w:rsidR="003B0CF8">
              <w:rPr>
                <w:noProof/>
                <w:webHidden/>
              </w:rPr>
              <w:instrText xml:space="preserve"> PAGEREF _Toc333653889 \h </w:instrText>
            </w:r>
            <w:r w:rsidR="003B0CF8">
              <w:rPr>
                <w:noProof/>
                <w:webHidden/>
              </w:rPr>
            </w:r>
            <w:r w:rsidR="003B0CF8">
              <w:rPr>
                <w:noProof/>
                <w:webHidden/>
              </w:rPr>
              <w:fldChar w:fldCharType="separate"/>
            </w:r>
            <w:r w:rsidR="003B0CF8">
              <w:rPr>
                <w:noProof/>
                <w:webHidden/>
              </w:rPr>
              <w:t>26</w:t>
            </w:r>
            <w:r w:rsidR="003B0CF8">
              <w:rPr>
                <w:noProof/>
                <w:webHidden/>
              </w:rPr>
              <w:fldChar w:fldCharType="end"/>
            </w:r>
          </w:hyperlink>
        </w:p>
        <w:p w14:paraId="7F814B41" w14:textId="696F2825" w:rsidR="003B0CF8" w:rsidRDefault="007E5B07" w:rsidP="00014AF3">
          <w:pPr>
            <w:pStyle w:val="TDC2"/>
            <w:tabs>
              <w:tab w:val="right" w:leader="dot" w:pos="8261"/>
            </w:tabs>
            <w:jc w:val="both"/>
            <w:rPr>
              <w:rFonts w:eastAsiaTheme="minorEastAsia"/>
              <w:noProof/>
              <w:lang w:val="es-CO" w:eastAsia="es-CO"/>
            </w:rPr>
          </w:pPr>
          <w:hyperlink w:anchor="_Toc333653890" w:history="1">
            <w:r w:rsidR="003B0CF8" w:rsidRPr="00267D0F">
              <w:rPr>
                <w:rStyle w:val="Hipervnculo"/>
                <w:rFonts w:ascii="Arial" w:hAnsi="Arial" w:cs="Arial"/>
                <w:noProof/>
                <w:lang w:val="en-US"/>
              </w:rPr>
              <w:t>8.1 Project supervision and work environment</w:t>
            </w:r>
            <w:r w:rsidR="003B0CF8">
              <w:rPr>
                <w:noProof/>
                <w:webHidden/>
              </w:rPr>
              <w:tab/>
            </w:r>
            <w:r w:rsidR="003B0CF8">
              <w:rPr>
                <w:noProof/>
                <w:webHidden/>
              </w:rPr>
              <w:fldChar w:fldCharType="begin"/>
            </w:r>
            <w:r w:rsidR="003B0CF8">
              <w:rPr>
                <w:noProof/>
                <w:webHidden/>
              </w:rPr>
              <w:instrText xml:space="preserve"> PAGEREF _Toc333653890 \h </w:instrText>
            </w:r>
            <w:r w:rsidR="003B0CF8">
              <w:rPr>
                <w:noProof/>
                <w:webHidden/>
              </w:rPr>
            </w:r>
            <w:r w:rsidR="003B0CF8">
              <w:rPr>
                <w:noProof/>
                <w:webHidden/>
              </w:rPr>
              <w:fldChar w:fldCharType="separate"/>
            </w:r>
            <w:r w:rsidR="003B0CF8">
              <w:rPr>
                <w:noProof/>
                <w:webHidden/>
              </w:rPr>
              <w:t>26</w:t>
            </w:r>
            <w:r w:rsidR="003B0CF8">
              <w:rPr>
                <w:noProof/>
                <w:webHidden/>
              </w:rPr>
              <w:fldChar w:fldCharType="end"/>
            </w:r>
          </w:hyperlink>
        </w:p>
        <w:p w14:paraId="1E30F626" w14:textId="6863FB5D" w:rsidR="003B0CF8" w:rsidRDefault="007E5B07" w:rsidP="00014AF3">
          <w:pPr>
            <w:pStyle w:val="TDC2"/>
            <w:tabs>
              <w:tab w:val="right" w:leader="dot" w:pos="8261"/>
            </w:tabs>
            <w:jc w:val="both"/>
            <w:rPr>
              <w:rFonts w:eastAsiaTheme="minorEastAsia"/>
              <w:noProof/>
              <w:lang w:val="es-CO" w:eastAsia="es-CO"/>
            </w:rPr>
          </w:pPr>
          <w:hyperlink w:anchor="_Toc333653891" w:history="1">
            <w:r w:rsidR="003B0CF8" w:rsidRPr="00267D0F">
              <w:rPr>
                <w:rStyle w:val="Hipervnculo"/>
                <w:rFonts w:ascii="Arial" w:hAnsi="Arial"/>
                <w:noProof/>
                <w:lang w:val="es-CO"/>
              </w:rPr>
              <w:t>8.2 Decision Management</w:t>
            </w:r>
            <w:r w:rsidR="003B0CF8">
              <w:rPr>
                <w:noProof/>
                <w:webHidden/>
              </w:rPr>
              <w:tab/>
            </w:r>
            <w:r w:rsidR="003B0CF8">
              <w:rPr>
                <w:noProof/>
                <w:webHidden/>
              </w:rPr>
              <w:fldChar w:fldCharType="begin"/>
            </w:r>
            <w:r w:rsidR="003B0CF8">
              <w:rPr>
                <w:noProof/>
                <w:webHidden/>
              </w:rPr>
              <w:instrText xml:space="preserve"> PAGEREF _Toc333653891 \h </w:instrText>
            </w:r>
            <w:r w:rsidR="003B0CF8">
              <w:rPr>
                <w:noProof/>
                <w:webHidden/>
              </w:rPr>
            </w:r>
            <w:r w:rsidR="003B0CF8">
              <w:rPr>
                <w:noProof/>
                <w:webHidden/>
              </w:rPr>
              <w:fldChar w:fldCharType="separate"/>
            </w:r>
            <w:r w:rsidR="003B0CF8">
              <w:rPr>
                <w:noProof/>
                <w:webHidden/>
              </w:rPr>
              <w:t>27</w:t>
            </w:r>
            <w:r w:rsidR="003B0CF8">
              <w:rPr>
                <w:noProof/>
                <w:webHidden/>
              </w:rPr>
              <w:fldChar w:fldCharType="end"/>
            </w:r>
          </w:hyperlink>
        </w:p>
        <w:p w14:paraId="575FDB42" w14:textId="5EAF1C83" w:rsidR="003B0CF8" w:rsidRDefault="007E5B07" w:rsidP="00014AF3">
          <w:pPr>
            <w:pStyle w:val="TDC2"/>
            <w:tabs>
              <w:tab w:val="right" w:leader="dot" w:pos="8261"/>
            </w:tabs>
            <w:jc w:val="both"/>
            <w:rPr>
              <w:rFonts w:eastAsiaTheme="minorEastAsia"/>
              <w:noProof/>
              <w:lang w:val="es-CO" w:eastAsia="es-CO"/>
            </w:rPr>
          </w:pPr>
          <w:hyperlink w:anchor="_Toc333653892" w:history="1">
            <w:r w:rsidR="003B0CF8" w:rsidRPr="00267D0F">
              <w:rPr>
                <w:rStyle w:val="Hipervnculo"/>
                <w:rFonts w:ascii="Arial" w:hAnsi="Arial"/>
                <w:noProof/>
                <w:lang w:val="es-CO"/>
              </w:rPr>
              <w:t xml:space="preserve">8.3 </w:t>
            </w:r>
            <w:r w:rsidR="003B0CF8" w:rsidRPr="00267D0F">
              <w:rPr>
                <w:rStyle w:val="Hipervnculo"/>
                <w:rFonts w:ascii="Arial" w:hAnsi="Arial" w:cs="Arial"/>
                <w:noProof/>
                <w:lang w:val="es-CO"/>
              </w:rPr>
              <w:t>Gerencia de Riesgos</w:t>
            </w:r>
            <w:r w:rsidR="003B0CF8">
              <w:rPr>
                <w:noProof/>
                <w:webHidden/>
              </w:rPr>
              <w:tab/>
            </w:r>
            <w:r w:rsidR="003B0CF8">
              <w:rPr>
                <w:noProof/>
                <w:webHidden/>
              </w:rPr>
              <w:fldChar w:fldCharType="begin"/>
            </w:r>
            <w:r w:rsidR="003B0CF8">
              <w:rPr>
                <w:noProof/>
                <w:webHidden/>
              </w:rPr>
              <w:instrText xml:space="preserve"> PAGEREF _Toc333653892 \h </w:instrText>
            </w:r>
            <w:r w:rsidR="003B0CF8">
              <w:rPr>
                <w:noProof/>
                <w:webHidden/>
              </w:rPr>
            </w:r>
            <w:r w:rsidR="003B0CF8">
              <w:rPr>
                <w:noProof/>
                <w:webHidden/>
              </w:rPr>
              <w:fldChar w:fldCharType="separate"/>
            </w:r>
            <w:r w:rsidR="003B0CF8">
              <w:rPr>
                <w:noProof/>
                <w:webHidden/>
              </w:rPr>
              <w:t>27</w:t>
            </w:r>
            <w:r w:rsidR="003B0CF8">
              <w:rPr>
                <w:noProof/>
                <w:webHidden/>
              </w:rPr>
              <w:fldChar w:fldCharType="end"/>
            </w:r>
          </w:hyperlink>
        </w:p>
        <w:p w14:paraId="136B4972" w14:textId="7EE5C5D9" w:rsidR="003B0CF8" w:rsidRDefault="007E5B07" w:rsidP="00014AF3">
          <w:pPr>
            <w:pStyle w:val="TDC2"/>
            <w:tabs>
              <w:tab w:val="right" w:leader="dot" w:pos="8261"/>
            </w:tabs>
            <w:jc w:val="both"/>
            <w:rPr>
              <w:rFonts w:eastAsiaTheme="minorEastAsia"/>
              <w:noProof/>
              <w:lang w:val="es-CO" w:eastAsia="es-CO"/>
            </w:rPr>
          </w:pPr>
          <w:hyperlink w:anchor="_Toc333653893" w:history="1">
            <w:r w:rsidR="003B0CF8" w:rsidRPr="00267D0F">
              <w:rPr>
                <w:rStyle w:val="Hipervnculo"/>
                <w:rFonts w:ascii="Arial" w:hAnsi="Arial"/>
                <w:noProof/>
                <w:lang w:val="es-CO"/>
              </w:rPr>
              <w:t xml:space="preserve">8.4 </w:t>
            </w:r>
            <w:r w:rsidR="003B0CF8" w:rsidRPr="00267D0F">
              <w:rPr>
                <w:rStyle w:val="Hipervnculo"/>
                <w:rFonts w:ascii="Arial" w:hAnsi="Arial" w:cs="Arial"/>
                <w:noProof/>
                <w:lang w:val="es-CO"/>
              </w:rPr>
              <w:t>Gerencia de Configuración</w:t>
            </w:r>
            <w:r w:rsidR="003B0CF8">
              <w:rPr>
                <w:noProof/>
                <w:webHidden/>
              </w:rPr>
              <w:tab/>
            </w:r>
            <w:r w:rsidR="003B0CF8">
              <w:rPr>
                <w:noProof/>
                <w:webHidden/>
              </w:rPr>
              <w:fldChar w:fldCharType="begin"/>
            </w:r>
            <w:r w:rsidR="003B0CF8">
              <w:rPr>
                <w:noProof/>
                <w:webHidden/>
              </w:rPr>
              <w:instrText xml:space="preserve"> PAGEREF _Toc333653893 \h </w:instrText>
            </w:r>
            <w:r w:rsidR="003B0CF8">
              <w:rPr>
                <w:noProof/>
                <w:webHidden/>
              </w:rPr>
            </w:r>
            <w:r w:rsidR="003B0CF8">
              <w:rPr>
                <w:noProof/>
                <w:webHidden/>
              </w:rPr>
              <w:fldChar w:fldCharType="separate"/>
            </w:r>
            <w:r w:rsidR="003B0CF8">
              <w:rPr>
                <w:noProof/>
                <w:webHidden/>
              </w:rPr>
              <w:t>27</w:t>
            </w:r>
            <w:r w:rsidR="003B0CF8">
              <w:rPr>
                <w:noProof/>
                <w:webHidden/>
              </w:rPr>
              <w:fldChar w:fldCharType="end"/>
            </w:r>
          </w:hyperlink>
        </w:p>
        <w:p w14:paraId="15ED656C" w14:textId="4FE40420" w:rsidR="003B0CF8" w:rsidRDefault="007E5B07" w:rsidP="00014AF3">
          <w:pPr>
            <w:pStyle w:val="TDC2"/>
            <w:tabs>
              <w:tab w:val="right" w:leader="dot" w:pos="8261"/>
            </w:tabs>
            <w:jc w:val="both"/>
            <w:rPr>
              <w:rFonts w:eastAsiaTheme="minorEastAsia"/>
              <w:noProof/>
              <w:lang w:val="es-CO" w:eastAsia="es-CO"/>
            </w:rPr>
          </w:pPr>
          <w:hyperlink w:anchor="_Toc333653894" w:history="1">
            <w:r w:rsidR="003B0CF8" w:rsidRPr="00267D0F">
              <w:rPr>
                <w:rStyle w:val="Hipervnculo"/>
                <w:rFonts w:ascii="Arial" w:hAnsi="Arial"/>
                <w:noProof/>
              </w:rPr>
              <w:t xml:space="preserve">8.5 </w:t>
            </w:r>
            <w:r w:rsidR="003B0CF8" w:rsidRPr="00267D0F">
              <w:rPr>
                <w:rStyle w:val="Hipervnculo"/>
                <w:rFonts w:ascii="Arial" w:hAnsi="Arial" w:cs="Arial"/>
                <w:noProof/>
                <w:lang w:val="es-CO"/>
              </w:rPr>
              <w:t>Gerencia de la Información</w:t>
            </w:r>
            <w:r w:rsidR="003B0CF8">
              <w:rPr>
                <w:noProof/>
                <w:webHidden/>
              </w:rPr>
              <w:tab/>
            </w:r>
            <w:r w:rsidR="003B0CF8">
              <w:rPr>
                <w:noProof/>
                <w:webHidden/>
              </w:rPr>
              <w:fldChar w:fldCharType="begin"/>
            </w:r>
            <w:r w:rsidR="003B0CF8">
              <w:rPr>
                <w:noProof/>
                <w:webHidden/>
              </w:rPr>
              <w:instrText xml:space="preserve"> PAGEREF _Toc333653894 \h </w:instrText>
            </w:r>
            <w:r w:rsidR="003B0CF8">
              <w:rPr>
                <w:noProof/>
                <w:webHidden/>
              </w:rPr>
            </w:r>
            <w:r w:rsidR="003B0CF8">
              <w:rPr>
                <w:noProof/>
                <w:webHidden/>
              </w:rPr>
              <w:fldChar w:fldCharType="separate"/>
            </w:r>
            <w:r w:rsidR="003B0CF8">
              <w:rPr>
                <w:noProof/>
                <w:webHidden/>
              </w:rPr>
              <w:t>27</w:t>
            </w:r>
            <w:r w:rsidR="003B0CF8">
              <w:rPr>
                <w:noProof/>
                <w:webHidden/>
              </w:rPr>
              <w:fldChar w:fldCharType="end"/>
            </w:r>
          </w:hyperlink>
        </w:p>
        <w:p w14:paraId="4F588CE4" w14:textId="797F27D9" w:rsidR="003B0CF8" w:rsidRDefault="007E5B07" w:rsidP="00014AF3">
          <w:pPr>
            <w:pStyle w:val="TDC3"/>
            <w:tabs>
              <w:tab w:val="right" w:leader="dot" w:pos="8261"/>
            </w:tabs>
            <w:jc w:val="both"/>
            <w:rPr>
              <w:rFonts w:eastAsiaTheme="minorEastAsia"/>
              <w:noProof/>
              <w:lang w:val="es-CO" w:eastAsia="es-CO"/>
            </w:rPr>
          </w:pPr>
          <w:hyperlink w:anchor="_Toc333653895" w:history="1">
            <w:r w:rsidR="003B0CF8" w:rsidRPr="00267D0F">
              <w:rPr>
                <w:rStyle w:val="Hipervnculo"/>
                <w:rFonts w:ascii="Arial" w:hAnsi="Arial"/>
                <w:noProof/>
                <w:lang w:val="es-CO"/>
              </w:rPr>
              <w:t xml:space="preserve">8.5.1 </w:t>
            </w:r>
            <w:r w:rsidR="003B0CF8" w:rsidRPr="00267D0F">
              <w:rPr>
                <w:rStyle w:val="Hipervnculo"/>
                <w:rFonts w:ascii="Arial" w:hAnsi="Arial" w:cs="Arial"/>
                <w:noProof/>
              </w:rPr>
              <w:t>Documentation Plan</w:t>
            </w:r>
            <w:r w:rsidR="003B0CF8" w:rsidRPr="00267D0F">
              <w:rPr>
                <w:rStyle w:val="Hipervnculo"/>
                <w:rFonts w:ascii="Arial" w:hAnsi="Arial" w:cs="Arial"/>
                <w:noProof/>
                <w:lang w:val="es-CO"/>
              </w:rPr>
              <w:t>Documentación</w:t>
            </w:r>
            <w:r w:rsidR="003B0CF8">
              <w:rPr>
                <w:noProof/>
                <w:webHidden/>
              </w:rPr>
              <w:tab/>
            </w:r>
            <w:r w:rsidR="003B0CF8">
              <w:rPr>
                <w:noProof/>
                <w:webHidden/>
              </w:rPr>
              <w:fldChar w:fldCharType="begin"/>
            </w:r>
            <w:r w:rsidR="003B0CF8">
              <w:rPr>
                <w:noProof/>
                <w:webHidden/>
              </w:rPr>
              <w:instrText xml:space="preserve"> PAGEREF _Toc333653895 \h </w:instrText>
            </w:r>
            <w:r w:rsidR="003B0CF8">
              <w:rPr>
                <w:noProof/>
                <w:webHidden/>
              </w:rPr>
            </w:r>
            <w:r w:rsidR="003B0CF8">
              <w:rPr>
                <w:noProof/>
                <w:webHidden/>
              </w:rPr>
              <w:fldChar w:fldCharType="separate"/>
            </w:r>
            <w:r w:rsidR="003B0CF8">
              <w:rPr>
                <w:noProof/>
                <w:webHidden/>
              </w:rPr>
              <w:t>27</w:t>
            </w:r>
            <w:r w:rsidR="003B0CF8">
              <w:rPr>
                <w:noProof/>
                <w:webHidden/>
              </w:rPr>
              <w:fldChar w:fldCharType="end"/>
            </w:r>
          </w:hyperlink>
        </w:p>
        <w:p w14:paraId="1321EA90" w14:textId="1E28A313" w:rsidR="003B0CF8" w:rsidRDefault="007E5B07" w:rsidP="00014AF3">
          <w:pPr>
            <w:pStyle w:val="TDC3"/>
            <w:tabs>
              <w:tab w:val="right" w:leader="dot" w:pos="8261"/>
            </w:tabs>
            <w:jc w:val="both"/>
            <w:rPr>
              <w:rFonts w:eastAsiaTheme="minorEastAsia"/>
              <w:noProof/>
              <w:lang w:val="es-CO" w:eastAsia="es-CO"/>
            </w:rPr>
          </w:pPr>
          <w:hyperlink w:anchor="_Toc333653896" w:history="1">
            <w:r w:rsidR="003B0CF8" w:rsidRPr="00267D0F">
              <w:rPr>
                <w:rStyle w:val="Hipervnculo"/>
                <w:rFonts w:ascii="Arial" w:hAnsi="Arial"/>
                <w:noProof/>
                <w:lang w:val="es-CO"/>
              </w:rPr>
              <w:t xml:space="preserve">8.5.2 </w:t>
            </w:r>
            <w:r w:rsidR="003B0CF8" w:rsidRPr="00267D0F">
              <w:rPr>
                <w:rStyle w:val="Hipervnculo"/>
                <w:rFonts w:ascii="Arial" w:hAnsi="Arial" w:cs="Arial"/>
                <w:noProof/>
                <w:lang w:val="es-CO"/>
              </w:rPr>
              <w:t>Comunicación y Publicidad</w:t>
            </w:r>
            <w:r w:rsidR="003B0CF8">
              <w:rPr>
                <w:noProof/>
                <w:webHidden/>
              </w:rPr>
              <w:tab/>
            </w:r>
            <w:r w:rsidR="003B0CF8">
              <w:rPr>
                <w:noProof/>
                <w:webHidden/>
              </w:rPr>
              <w:fldChar w:fldCharType="begin"/>
            </w:r>
            <w:r w:rsidR="003B0CF8">
              <w:rPr>
                <w:noProof/>
                <w:webHidden/>
              </w:rPr>
              <w:instrText xml:space="preserve"> PAGEREF _Toc333653896 \h </w:instrText>
            </w:r>
            <w:r w:rsidR="003B0CF8">
              <w:rPr>
                <w:noProof/>
                <w:webHidden/>
              </w:rPr>
            </w:r>
            <w:r w:rsidR="003B0CF8">
              <w:rPr>
                <w:noProof/>
                <w:webHidden/>
              </w:rPr>
              <w:fldChar w:fldCharType="separate"/>
            </w:r>
            <w:r w:rsidR="003B0CF8">
              <w:rPr>
                <w:noProof/>
                <w:webHidden/>
              </w:rPr>
              <w:t>29</w:t>
            </w:r>
            <w:r w:rsidR="003B0CF8">
              <w:rPr>
                <w:noProof/>
                <w:webHidden/>
              </w:rPr>
              <w:fldChar w:fldCharType="end"/>
            </w:r>
          </w:hyperlink>
        </w:p>
        <w:p w14:paraId="173040BA" w14:textId="1804D178" w:rsidR="003B0CF8" w:rsidRDefault="007E5B07" w:rsidP="00014AF3">
          <w:pPr>
            <w:pStyle w:val="TDC2"/>
            <w:tabs>
              <w:tab w:val="right" w:leader="dot" w:pos="8261"/>
            </w:tabs>
            <w:jc w:val="both"/>
            <w:rPr>
              <w:rFonts w:eastAsiaTheme="minorEastAsia"/>
              <w:noProof/>
              <w:lang w:val="es-CO" w:eastAsia="es-CO"/>
            </w:rPr>
          </w:pPr>
          <w:hyperlink w:anchor="_Toc333653897" w:history="1">
            <w:r w:rsidR="003B0CF8" w:rsidRPr="00267D0F">
              <w:rPr>
                <w:rStyle w:val="Hipervnculo"/>
                <w:rFonts w:ascii="Arial" w:hAnsi="Arial"/>
                <w:noProof/>
                <w:lang w:val="es-CO"/>
              </w:rPr>
              <w:t xml:space="preserve">8.6 </w:t>
            </w:r>
            <w:r w:rsidR="003B0CF8" w:rsidRPr="00267D0F">
              <w:rPr>
                <w:rStyle w:val="Hipervnculo"/>
                <w:rFonts w:ascii="Arial" w:hAnsi="Arial" w:cs="Arial"/>
                <w:noProof/>
                <w:lang w:val="es-CO"/>
              </w:rPr>
              <w:t>Aseguramiento de la Calidad</w:t>
            </w:r>
            <w:r w:rsidR="003B0CF8">
              <w:rPr>
                <w:noProof/>
                <w:webHidden/>
              </w:rPr>
              <w:tab/>
            </w:r>
            <w:r w:rsidR="003B0CF8">
              <w:rPr>
                <w:noProof/>
                <w:webHidden/>
              </w:rPr>
              <w:fldChar w:fldCharType="begin"/>
            </w:r>
            <w:r w:rsidR="003B0CF8">
              <w:rPr>
                <w:noProof/>
                <w:webHidden/>
              </w:rPr>
              <w:instrText xml:space="preserve"> PAGEREF _Toc333653897 \h </w:instrText>
            </w:r>
            <w:r w:rsidR="003B0CF8">
              <w:rPr>
                <w:noProof/>
                <w:webHidden/>
              </w:rPr>
            </w:r>
            <w:r w:rsidR="003B0CF8">
              <w:rPr>
                <w:noProof/>
                <w:webHidden/>
              </w:rPr>
              <w:fldChar w:fldCharType="separate"/>
            </w:r>
            <w:r w:rsidR="003B0CF8">
              <w:rPr>
                <w:noProof/>
                <w:webHidden/>
              </w:rPr>
              <w:t>29</w:t>
            </w:r>
            <w:r w:rsidR="003B0CF8">
              <w:rPr>
                <w:noProof/>
                <w:webHidden/>
              </w:rPr>
              <w:fldChar w:fldCharType="end"/>
            </w:r>
          </w:hyperlink>
        </w:p>
        <w:p w14:paraId="312FCBB4" w14:textId="0BE4999A" w:rsidR="003B0CF8" w:rsidRDefault="007E5B07" w:rsidP="00014AF3">
          <w:pPr>
            <w:pStyle w:val="TDC2"/>
            <w:tabs>
              <w:tab w:val="right" w:leader="dot" w:pos="8261"/>
            </w:tabs>
            <w:jc w:val="both"/>
            <w:rPr>
              <w:rFonts w:eastAsiaTheme="minorEastAsia"/>
              <w:noProof/>
              <w:lang w:val="es-CO" w:eastAsia="es-CO"/>
            </w:rPr>
          </w:pPr>
          <w:hyperlink w:anchor="_Toc333653898" w:history="1">
            <w:r w:rsidR="003B0CF8" w:rsidRPr="00267D0F">
              <w:rPr>
                <w:rStyle w:val="Hipervnculo"/>
                <w:rFonts w:ascii="Arial" w:hAnsi="Arial"/>
                <w:noProof/>
                <w:lang w:val="es-CO"/>
              </w:rPr>
              <w:t xml:space="preserve">8.7 </w:t>
            </w:r>
            <w:r w:rsidR="003B0CF8" w:rsidRPr="00267D0F">
              <w:rPr>
                <w:rStyle w:val="Hipervnculo"/>
                <w:rFonts w:ascii="Arial" w:hAnsi="Arial" w:cs="Arial"/>
                <w:noProof/>
                <w:lang w:val="es-CO"/>
              </w:rPr>
              <w:t>Medición</w:t>
            </w:r>
            <w:r w:rsidR="003B0CF8">
              <w:rPr>
                <w:noProof/>
                <w:webHidden/>
              </w:rPr>
              <w:tab/>
            </w:r>
            <w:r w:rsidR="003B0CF8">
              <w:rPr>
                <w:noProof/>
                <w:webHidden/>
              </w:rPr>
              <w:fldChar w:fldCharType="begin"/>
            </w:r>
            <w:r w:rsidR="003B0CF8">
              <w:rPr>
                <w:noProof/>
                <w:webHidden/>
              </w:rPr>
              <w:instrText xml:space="preserve"> PAGEREF _Toc333653898 \h </w:instrText>
            </w:r>
            <w:r w:rsidR="003B0CF8">
              <w:rPr>
                <w:noProof/>
                <w:webHidden/>
              </w:rPr>
            </w:r>
            <w:r w:rsidR="003B0CF8">
              <w:rPr>
                <w:noProof/>
                <w:webHidden/>
              </w:rPr>
              <w:fldChar w:fldCharType="separate"/>
            </w:r>
            <w:r w:rsidR="003B0CF8">
              <w:rPr>
                <w:noProof/>
                <w:webHidden/>
              </w:rPr>
              <w:t>29</w:t>
            </w:r>
            <w:r w:rsidR="003B0CF8">
              <w:rPr>
                <w:noProof/>
                <w:webHidden/>
              </w:rPr>
              <w:fldChar w:fldCharType="end"/>
            </w:r>
          </w:hyperlink>
        </w:p>
        <w:p w14:paraId="11A691B5" w14:textId="5BE5547A" w:rsidR="003B0CF8" w:rsidRDefault="007E5B07" w:rsidP="00014AF3">
          <w:pPr>
            <w:pStyle w:val="TDC2"/>
            <w:tabs>
              <w:tab w:val="right" w:leader="dot" w:pos="8261"/>
            </w:tabs>
            <w:jc w:val="both"/>
            <w:rPr>
              <w:rFonts w:eastAsiaTheme="minorEastAsia"/>
              <w:noProof/>
              <w:lang w:val="es-CO" w:eastAsia="es-CO"/>
            </w:rPr>
          </w:pPr>
          <w:hyperlink w:anchor="_Toc333653899" w:history="1">
            <w:r w:rsidR="003B0CF8" w:rsidRPr="00267D0F">
              <w:rPr>
                <w:rStyle w:val="Hipervnculo"/>
                <w:rFonts w:ascii="Arial" w:hAnsi="Arial"/>
                <w:noProof/>
                <w:lang w:val="es-CO"/>
              </w:rPr>
              <w:t>8.8 Reviews and audits</w:t>
            </w:r>
            <w:r w:rsidR="003B0CF8">
              <w:rPr>
                <w:noProof/>
                <w:webHidden/>
              </w:rPr>
              <w:tab/>
            </w:r>
            <w:r w:rsidR="003B0CF8">
              <w:rPr>
                <w:noProof/>
                <w:webHidden/>
              </w:rPr>
              <w:fldChar w:fldCharType="begin"/>
            </w:r>
            <w:r w:rsidR="003B0CF8">
              <w:rPr>
                <w:noProof/>
                <w:webHidden/>
              </w:rPr>
              <w:instrText xml:space="preserve"> PAGEREF _Toc333653899 \h </w:instrText>
            </w:r>
            <w:r w:rsidR="003B0CF8">
              <w:rPr>
                <w:noProof/>
                <w:webHidden/>
              </w:rPr>
            </w:r>
            <w:r w:rsidR="003B0CF8">
              <w:rPr>
                <w:noProof/>
                <w:webHidden/>
              </w:rPr>
              <w:fldChar w:fldCharType="separate"/>
            </w:r>
            <w:r w:rsidR="003B0CF8">
              <w:rPr>
                <w:noProof/>
                <w:webHidden/>
              </w:rPr>
              <w:t>29</w:t>
            </w:r>
            <w:r w:rsidR="003B0CF8">
              <w:rPr>
                <w:noProof/>
                <w:webHidden/>
              </w:rPr>
              <w:fldChar w:fldCharType="end"/>
            </w:r>
          </w:hyperlink>
        </w:p>
        <w:p w14:paraId="3E309403" w14:textId="07E6BA9E" w:rsidR="003B0CF8" w:rsidRDefault="007E5B07" w:rsidP="00014AF3">
          <w:pPr>
            <w:pStyle w:val="TDC2"/>
            <w:tabs>
              <w:tab w:val="right" w:leader="dot" w:pos="8261"/>
            </w:tabs>
            <w:jc w:val="both"/>
            <w:rPr>
              <w:rFonts w:eastAsiaTheme="minorEastAsia"/>
              <w:noProof/>
              <w:lang w:val="es-CO" w:eastAsia="es-CO"/>
            </w:rPr>
          </w:pPr>
          <w:hyperlink w:anchor="_Toc333653900" w:history="1">
            <w:r w:rsidR="003B0CF8" w:rsidRPr="00267D0F">
              <w:rPr>
                <w:rStyle w:val="Hipervnculo"/>
                <w:rFonts w:ascii="Arial" w:hAnsi="Arial"/>
                <w:noProof/>
                <w:lang w:val="es-CO"/>
              </w:rPr>
              <w:t xml:space="preserve">8.9 </w:t>
            </w:r>
            <w:r w:rsidR="003B0CF8" w:rsidRPr="00267D0F">
              <w:rPr>
                <w:rStyle w:val="Hipervnculo"/>
                <w:rFonts w:ascii="Arial" w:hAnsi="Arial" w:cs="Arial"/>
                <w:noProof/>
                <w:lang w:val="es-CO"/>
              </w:rPr>
              <w:t>Verificación y Validación</w:t>
            </w:r>
            <w:r w:rsidR="003B0CF8">
              <w:rPr>
                <w:noProof/>
                <w:webHidden/>
              </w:rPr>
              <w:tab/>
            </w:r>
            <w:r w:rsidR="003B0CF8">
              <w:rPr>
                <w:noProof/>
                <w:webHidden/>
              </w:rPr>
              <w:fldChar w:fldCharType="begin"/>
            </w:r>
            <w:r w:rsidR="003B0CF8">
              <w:rPr>
                <w:noProof/>
                <w:webHidden/>
              </w:rPr>
              <w:instrText xml:space="preserve"> PAGEREF _Toc333653900 \h </w:instrText>
            </w:r>
            <w:r w:rsidR="003B0CF8">
              <w:rPr>
                <w:noProof/>
                <w:webHidden/>
              </w:rPr>
            </w:r>
            <w:r w:rsidR="003B0CF8">
              <w:rPr>
                <w:noProof/>
                <w:webHidden/>
              </w:rPr>
              <w:fldChar w:fldCharType="separate"/>
            </w:r>
            <w:r w:rsidR="003B0CF8">
              <w:rPr>
                <w:noProof/>
                <w:webHidden/>
              </w:rPr>
              <w:t>29</w:t>
            </w:r>
            <w:r w:rsidR="003B0CF8">
              <w:rPr>
                <w:noProof/>
                <w:webHidden/>
              </w:rPr>
              <w:fldChar w:fldCharType="end"/>
            </w:r>
          </w:hyperlink>
        </w:p>
        <w:p w14:paraId="68AB06F6" w14:textId="39920143" w:rsidR="003B0CF8" w:rsidRDefault="007E5B07" w:rsidP="00014AF3">
          <w:pPr>
            <w:pStyle w:val="TDC1"/>
            <w:tabs>
              <w:tab w:val="right" w:leader="dot" w:pos="8261"/>
            </w:tabs>
            <w:jc w:val="both"/>
            <w:rPr>
              <w:rFonts w:eastAsiaTheme="minorEastAsia"/>
              <w:noProof/>
              <w:lang w:val="es-CO" w:eastAsia="es-CO"/>
            </w:rPr>
          </w:pPr>
          <w:hyperlink w:anchor="_Toc333653901" w:history="1">
            <w:r w:rsidR="003B0CF8" w:rsidRPr="00267D0F">
              <w:rPr>
                <w:rStyle w:val="Hipervnculo"/>
                <w:rFonts w:ascii="Arial" w:hAnsi="Arial"/>
                <w:noProof/>
                <w:lang w:val="es-CO"/>
              </w:rPr>
              <w:t>9. Additional plans</w:t>
            </w:r>
            <w:r w:rsidR="003B0CF8">
              <w:rPr>
                <w:noProof/>
                <w:webHidden/>
              </w:rPr>
              <w:tab/>
            </w:r>
            <w:r w:rsidR="003B0CF8">
              <w:rPr>
                <w:noProof/>
                <w:webHidden/>
              </w:rPr>
              <w:fldChar w:fldCharType="begin"/>
            </w:r>
            <w:r w:rsidR="003B0CF8">
              <w:rPr>
                <w:noProof/>
                <w:webHidden/>
              </w:rPr>
              <w:instrText xml:space="preserve"> PAGEREF _Toc333653901 \h </w:instrText>
            </w:r>
            <w:r w:rsidR="003B0CF8">
              <w:rPr>
                <w:noProof/>
                <w:webHidden/>
              </w:rPr>
            </w:r>
            <w:r w:rsidR="003B0CF8">
              <w:rPr>
                <w:noProof/>
                <w:webHidden/>
              </w:rPr>
              <w:fldChar w:fldCharType="separate"/>
            </w:r>
            <w:r w:rsidR="003B0CF8">
              <w:rPr>
                <w:noProof/>
                <w:webHidden/>
              </w:rPr>
              <w:t>30</w:t>
            </w:r>
            <w:r w:rsidR="003B0CF8">
              <w:rPr>
                <w:noProof/>
                <w:webHidden/>
              </w:rPr>
              <w:fldChar w:fldCharType="end"/>
            </w:r>
          </w:hyperlink>
        </w:p>
        <w:p w14:paraId="0436FD56" w14:textId="31473438" w:rsidR="003B0CF8" w:rsidRDefault="007E5B07" w:rsidP="00014AF3">
          <w:pPr>
            <w:pStyle w:val="TDC1"/>
            <w:tabs>
              <w:tab w:val="right" w:leader="dot" w:pos="8261"/>
            </w:tabs>
            <w:jc w:val="both"/>
            <w:rPr>
              <w:rFonts w:eastAsiaTheme="minorEastAsia"/>
              <w:noProof/>
              <w:lang w:val="es-CO" w:eastAsia="es-CO"/>
            </w:rPr>
          </w:pPr>
          <w:hyperlink w:anchor="_Toc333653902" w:history="1">
            <w:r w:rsidR="003B0CF8" w:rsidRPr="00267D0F">
              <w:rPr>
                <w:rStyle w:val="Hipervnculo"/>
                <w:rFonts w:ascii="Arial" w:hAnsi="Arial"/>
                <w:noProof/>
                <w:lang w:val="es-CO"/>
              </w:rPr>
              <w:t>10. Annexes</w:t>
            </w:r>
            <w:r w:rsidR="003B0CF8">
              <w:rPr>
                <w:noProof/>
                <w:webHidden/>
              </w:rPr>
              <w:tab/>
            </w:r>
            <w:r w:rsidR="003B0CF8">
              <w:rPr>
                <w:noProof/>
                <w:webHidden/>
              </w:rPr>
              <w:fldChar w:fldCharType="begin"/>
            </w:r>
            <w:r w:rsidR="003B0CF8">
              <w:rPr>
                <w:noProof/>
                <w:webHidden/>
              </w:rPr>
              <w:instrText xml:space="preserve"> PAGEREF _Toc333653902 \h </w:instrText>
            </w:r>
            <w:r w:rsidR="003B0CF8">
              <w:rPr>
                <w:noProof/>
                <w:webHidden/>
              </w:rPr>
            </w:r>
            <w:r w:rsidR="003B0CF8">
              <w:rPr>
                <w:noProof/>
                <w:webHidden/>
              </w:rPr>
              <w:fldChar w:fldCharType="separate"/>
            </w:r>
            <w:r w:rsidR="003B0CF8">
              <w:rPr>
                <w:noProof/>
                <w:webHidden/>
              </w:rPr>
              <w:t>30</w:t>
            </w:r>
            <w:r w:rsidR="003B0CF8">
              <w:rPr>
                <w:noProof/>
                <w:webHidden/>
              </w:rPr>
              <w:fldChar w:fldCharType="end"/>
            </w:r>
          </w:hyperlink>
        </w:p>
        <w:p w14:paraId="4CA18A48" w14:textId="13AB09C2" w:rsidR="003B0CF8" w:rsidRDefault="007E5B07" w:rsidP="00014AF3">
          <w:pPr>
            <w:pStyle w:val="TDC1"/>
            <w:tabs>
              <w:tab w:val="right" w:leader="dot" w:pos="8261"/>
            </w:tabs>
            <w:jc w:val="both"/>
            <w:rPr>
              <w:rFonts w:eastAsiaTheme="minorEastAsia"/>
              <w:noProof/>
              <w:lang w:val="es-CO" w:eastAsia="es-CO"/>
            </w:rPr>
          </w:pPr>
          <w:hyperlink w:anchor="_Toc333653903" w:history="1">
            <w:r w:rsidR="003B0CF8" w:rsidRPr="00267D0F">
              <w:rPr>
                <w:rStyle w:val="Hipervnculo"/>
                <w:rFonts w:ascii="Arial" w:hAnsi="Arial"/>
                <w:noProof/>
                <w:lang w:val="es-CO"/>
              </w:rPr>
              <w:t>11. Index</w:t>
            </w:r>
            <w:r w:rsidR="003B0CF8">
              <w:rPr>
                <w:noProof/>
                <w:webHidden/>
              </w:rPr>
              <w:tab/>
            </w:r>
            <w:r w:rsidR="003B0CF8">
              <w:rPr>
                <w:noProof/>
                <w:webHidden/>
              </w:rPr>
              <w:fldChar w:fldCharType="begin"/>
            </w:r>
            <w:r w:rsidR="003B0CF8">
              <w:rPr>
                <w:noProof/>
                <w:webHidden/>
              </w:rPr>
              <w:instrText xml:space="preserve"> PAGEREF _Toc333653903 \h </w:instrText>
            </w:r>
            <w:r w:rsidR="003B0CF8">
              <w:rPr>
                <w:noProof/>
                <w:webHidden/>
              </w:rPr>
            </w:r>
            <w:r w:rsidR="003B0CF8">
              <w:rPr>
                <w:noProof/>
                <w:webHidden/>
              </w:rPr>
              <w:fldChar w:fldCharType="separate"/>
            </w:r>
            <w:r w:rsidR="003B0CF8">
              <w:rPr>
                <w:noProof/>
                <w:webHidden/>
              </w:rPr>
              <w:t>30</w:t>
            </w:r>
            <w:r w:rsidR="003B0CF8">
              <w:rPr>
                <w:noProof/>
                <w:webHidden/>
              </w:rPr>
              <w:fldChar w:fldCharType="end"/>
            </w:r>
          </w:hyperlink>
        </w:p>
        <w:p w14:paraId="47C1C347" w14:textId="77777777" w:rsidR="00CB37B2" w:rsidRPr="00595763" w:rsidRDefault="00BF46F9" w:rsidP="00014AF3">
          <w:pPr>
            <w:jc w:val="both"/>
            <w:rPr>
              <w:rFonts w:ascii="Arial" w:hAnsi="Arial"/>
              <w:lang w:val="es-CO"/>
            </w:rPr>
          </w:pPr>
          <w:r w:rsidRPr="00595763">
            <w:rPr>
              <w:rFonts w:ascii="Arial" w:hAnsi="Arial"/>
              <w:lang w:val="es-CO"/>
            </w:rPr>
            <w:fldChar w:fldCharType="end"/>
          </w:r>
        </w:p>
      </w:sdtContent>
    </w:sdt>
    <w:p w14:paraId="6F6D518F" w14:textId="77777777" w:rsidR="009F1CB1" w:rsidRPr="00595763" w:rsidRDefault="009F1CB1" w:rsidP="00014AF3">
      <w:pPr>
        <w:jc w:val="both"/>
        <w:rPr>
          <w:rFonts w:ascii="Arial" w:hAnsi="Arial"/>
          <w:b/>
          <w:color w:val="365F91" w:themeColor="accent1" w:themeShade="BF"/>
          <w:sz w:val="28"/>
          <w:lang w:val="es-CO"/>
        </w:rPr>
      </w:pPr>
      <w:r w:rsidRPr="00595763">
        <w:rPr>
          <w:rFonts w:ascii="Arial" w:hAnsi="Arial"/>
          <w:lang w:val="es-CO"/>
        </w:rPr>
        <w:br w:type="page"/>
      </w:r>
    </w:p>
    <w:p w14:paraId="4FDEC1D3" w14:textId="3CCB7440" w:rsidR="00A460BF" w:rsidRPr="00595763" w:rsidRDefault="002A2173" w:rsidP="00014AF3">
      <w:pPr>
        <w:pStyle w:val="Ttulo1"/>
        <w:jc w:val="both"/>
        <w:rPr>
          <w:rFonts w:ascii="Arial" w:hAnsi="Arial"/>
          <w:lang w:val="es-CO"/>
        </w:rPr>
      </w:pPr>
      <w:bookmarkStart w:id="3" w:name="_Toc333653847"/>
      <w:r w:rsidRPr="00D53C37">
        <w:rPr>
          <w:rFonts w:ascii="Arial" w:hAnsi="Arial"/>
          <w:lang w:val="es-CO"/>
        </w:rPr>
        <w:lastRenderedPageBreak/>
        <w:t>Lista</w:t>
      </w:r>
      <w:r w:rsidR="00D9745F" w:rsidRPr="00D53C37">
        <w:rPr>
          <w:rFonts w:ascii="Arial" w:hAnsi="Arial"/>
          <w:lang w:val="es-CO"/>
        </w:rPr>
        <w:t xml:space="preserve"> </w:t>
      </w:r>
      <w:r w:rsidR="007D6948">
        <w:rPr>
          <w:rFonts w:ascii="Arial" w:hAnsi="Arial"/>
          <w:lang w:val="es-CO"/>
        </w:rPr>
        <w:t xml:space="preserve">de </w:t>
      </w:r>
      <w:r w:rsidR="0077450E">
        <w:rPr>
          <w:rFonts w:ascii="Arial" w:hAnsi="Arial"/>
          <w:lang w:val="es-CO"/>
        </w:rPr>
        <w:t>F</w:t>
      </w:r>
      <w:r w:rsidR="007D6948">
        <w:rPr>
          <w:rFonts w:ascii="Arial" w:hAnsi="Arial"/>
          <w:lang w:val="es-CO"/>
        </w:rPr>
        <w:t>iguras</w:t>
      </w:r>
      <w:bookmarkEnd w:id="3"/>
      <w:r w:rsidR="00D9745F" w:rsidRPr="00D53C37">
        <w:rPr>
          <w:rFonts w:ascii="Arial" w:hAnsi="Arial"/>
          <w:lang w:val="es-CO"/>
        </w:rPr>
        <w:tab/>
      </w:r>
    </w:p>
    <w:p w14:paraId="2FBEA4A1" w14:textId="4C357294" w:rsidR="00D9745F" w:rsidRPr="00595763" w:rsidRDefault="00A460BF" w:rsidP="00014AF3">
      <w:pPr>
        <w:pStyle w:val="Tabladeilustraciones"/>
        <w:tabs>
          <w:tab w:val="right" w:pos="8261"/>
        </w:tabs>
        <w:jc w:val="both"/>
        <w:rPr>
          <w:sz w:val="22"/>
          <w:lang w:val="es-CO"/>
        </w:rPr>
      </w:pPr>
      <w:r w:rsidRPr="00595763">
        <w:rPr>
          <w:rFonts w:ascii="Arial" w:hAnsi="Arial"/>
          <w:lang w:val="es-CO"/>
        </w:rPr>
        <w:fldChar w:fldCharType="begin"/>
      </w:r>
      <w:r w:rsidRPr="00D53C37">
        <w:rPr>
          <w:rFonts w:ascii="Arial" w:hAnsi="Arial" w:cs="Arial"/>
          <w:lang w:val="es-CO"/>
        </w:rPr>
        <w:instrText xml:space="preserve"> TOC \h \z \c "Ilustración" </w:instrText>
      </w:r>
      <w:r w:rsidRPr="00595763">
        <w:rPr>
          <w:rFonts w:ascii="Arial" w:hAnsi="Arial"/>
          <w:lang w:val="es-CO"/>
        </w:rPr>
        <w:fldChar w:fldCharType="separate"/>
      </w:r>
      <w:hyperlink w:anchor="_Toc333018256" w:history="1">
        <w:r w:rsidRPr="00595763">
          <w:rPr>
            <w:rStyle w:val="Hipervnculo"/>
          </w:rPr>
          <w:t>Ilustración 1: Organigrama de Fift Floor Coorp</w:t>
        </w:r>
        <w:r w:rsidRPr="00595763">
          <w:rPr>
            <w:webHidden/>
            <w:lang w:val="es-CO"/>
          </w:rPr>
          <w:tab/>
        </w:r>
        <w:r w:rsidRPr="00595763">
          <w:rPr>
            <w:webHidden/>
            <w:lang w:val="es-CO"/>
          </w:rPr>
          <w:fldChar w:fldCharType="begin"/>
        </w:r>
        <w:r w:rsidRPr="00D53C37">
          <w:rPr>
            <w:webHidden/>
            <w:lang w:val="es-CO"/>
          </w:rPr>
          <w:instrText xml:space="preserve"> PAGEREF _Toc333018256 \h </w:instrText>
        </w:r>
        <w:r w:rsidRPr="00595763">
          <w:rPr>
            <w:webHidden/>
            <w:lang w:val="es-CO"/>
          </w:rPr>
        </w:r>
        <w:r w:rsidRPr="00595763">
          <w:rPr>
            <w:webHidden/>
            <w:lang w:val="es-CO"/>
          </w:rPr>
          <w:fldChar w:fldCharType="separate"/>
        </w:r>
        <w:r w:rsidR="00C11889">
          <w:rPr>
            <w:noProof/>
            <w:webHidden/>
            <w:lang w:val="es-CO"/>
          </w:rPr>
          <w:t>19</w:t>
        </w:r>
        <w:r w:rsidRPr="00595763">
          <w:rPr>
            <w:webHidden/>
            <w:lang w:val="es-CO"/>
          </w:rPr>
          <w:fldChar w:fldCharType="end"/>
        </w:r>
      </w:hyperlink>
      <w:r w:rsidRPr="00595763">
        <w:rPr>
          <w:rFonts w:ascii="Arial" w:hAnsi="Arial"/>
          <w:lang w:val="es-CO"/>
        </w:rPr>
        <w:fldChar w:fldCharType="end"/>
      </w:r>
      <w:r w:rsidR="00D9745F" w:rsidRPr="00595763">
        <w:rPr>
          <w:rFonts w:ascii="Arial" w:hAnsi="Arial"/>
          <w:lang w:val="es-CO"/>
        </w:rPr>
        <w:tab/>
      </w:r>
    </w:p>
    <w:p w14:paraId="3FBE7A52" w14:textId="77777777" w:rsidR="009F1CB1" w:rsidRPr="00595763" w:rsidRDefault="009F1CB1" w:rsidP="00014AF3">
      <w:pPr>
        <w:jc w:val="both"/>
        <w:rPr>
          <w:rFonts w:ascii="Arial" w:hAnsi="Arial"/>
          <w:b/>
          <w:color w:val="365F91" w:themeColor="accent1" w:themeShade="BF"/>
          <w:sz w:val="28"/>
          <w:lang w:val="es-CO"/>
        </w:rPr>
      </w:pPr>
      <w:r w:rsidRPr="00595763">
        <w:rPr>
          <w:rFonts w:ascii="Arial" w:hAnsi="Arial"/>
          <w:lang w:val="es-CO"/>
        </w:rPr>
        <w:br w:type="page"/>
      </w:r>
    </w:p>
    <w:p w14:paraId="096780B9" w14:textId="643785A7" w:rsidR="00627816" w:rsidRPr="00595763" w:rsidRDefault="00D53C37" w:rsidP="00014AF3">
      <w:pPr>
        <w:pStyle w:val="Ttulo1"/>
        <w:jc w:val="both"/>
        <w:rPr>
          <w:rFonts w:ascii="Arial" w:hAnsi="Arial"/>
          <w:lang w:val="es-CO"/>
        </w:rPr>
      </w:pPr>
      <w:bookmarkStart w:id="4" w:name="_Toc333653848"/>
      <w:r>
        <w:rPr>
          <w:rFonts w:ascii="Arial" w:hAnsi="Arial"/>
          <w:lang w:val="es-CO"/>
        </w:rPr>
        <w:lastRenderedPageBreak/>
        <w:t>Lista de Tablas</w:t>
      </w:r>
      <w:bookmarkEnd w:id="4"/>
      <w:r w:rsidR="00D9745F" w:rsidRPr="00D53C37">
        <w:rPr>
          <w:rFonts w:ascii="Arial" w:hAnsi="Arial"/>
          <w:lang w:val="es-CO"/>
        </w:rPr>
        <w:tab/>
      </w:r>
    </w:p>
    <w:p w14:paraId="62C1E005" w14:textId="358CC101" w:rsidR="00627816" w:rsidRPr="00595763" w:rsidRDefault="00195582" w:rsidP="00014AF3">
      <w:pPr>
        <w:jc w:val="both"/>
        <w:rPr>
          <w:lang w:val="es-CO"/>
        </w:rPr>
      </w:pPr>
      <w:r w:rsidRPr="00595763">
        <w:rPr>
          <w:rFonts w:ascii="Arial" w:hAnsi="Arial"/>
          <w:lang w:val="es-CO"/>
        </w:rPr>
        <w:t xml:space="preserve">1. </w:t>
      </w:r>
    </w:p>
    <w:p w14:paraId="42BBFD1A" w14:textId="3979689D" w:rsidR="000F2B5B" w:rsidRPr="00595763" w:rsidRDefault="00D9745F" w:rsidP="00014AF3">
      <w:pPr>
        <w:pStyle w:val="Tabladeilustraciones"/>
        <w:tabs>
          <w:tab w:val="right" w:leader="dot" w:pos="8261"/>
        </w:tabs>
        <w:jc w:val="both"/>
        <w:rPr>
          <w:caps w:val="0"/>
          <w:sz w:val="22"/>
          <w:lang w:val="es-CO"/>
        </w:rPr>
      </w:pPr>
      <w:r w:rsidRPr="00595763">
        <w:rPr>
          <w:rFonts w:ascii="Arial" w:hAnsi="Arial"/>
          <w:lang w:val="es-CO"/>
        </w:rPr>
        <w:tab/>
      </w:r>
      <w:r w:rsidR="000F2B5B" w:rsidRPr="00595763">
        <w:rPr>
          <w:rFonts w:ascii="Arial" w:hAnsi="Arial"/>
          <w:lang w:val="es-CO"/>
        </w:rPr>
        <w:fldChar w:fldCharType="begin"/>
      </w:r>
      <w:r w:rsidR="000F2B5B" w:rsidRPr="00D53C37">
        <w:rPr>
          <w:rFonts w:ascii="Arial" w:hAnsi="Arial" w:cs="Arial"/>
          <w:lang w:val="es-CO"/>
        </w:rPr>
        <w:instrText xml:space="preserve"> TOC \h \z \c "Tabla" </w:instrText>
      </w:r>
      <w:r w:rsidR="000F2B5B" w:rsidRPr="00595763">
        <w:rPr>
          <w:rFonts w:ascii="Arial" w:hAnsi="Arial"/>
          <w:lang w:val="es-CO"/>
        </w:rPr>
        <w:fldChar w:fldCharType="separate"/>
      </w:r>
      <w:hyperlink w:anchor="_Toc333012790" w:history="1">
        <w:r w:rsidR="000F2B5B" w:rsidRPr="00595763">
          <w:rPr>
            <w:rStyle w:val="Hipervnculo"/>
          </w:rPr>
          <w:t>Tabla 1: Entregables del Proyecto</w:t>
        </w:r>
        <w:r w:rsidR="000F2B5B" w:rsidRPr="00595763">
          <w:rPr>
            <w:webHidden/>
            <w:lang w:val="es-CO"/>
          </w:rPr>
          <w:tab/>
        </w:r>
        <w:r w:rsidR="000F2B5B" w:rsidRPr="00595763">
          <w:rPr>
            <w:webHidden/>
            <w:lang w:val="es-CO"/>
          </w:rPr>
          <w:fldChar w:fldCharType="begin"/>
        </w:r>
        <w:r w:rsidR="000F2B5B" w:rsidRPr="00D53C37">
          <w:rPr>
            <w:webHidden/>
            <w:lang w:val="es-CO"/>
          </w:rPr>
          <w:instrText xml:space="preserve"> PAGEREF _Toc333012790 \h </w:instrText>
        </w:r>
        <w:r w:rsidR="000F2B5B" w:rsidRPr="00595763">
          <w:rPr>
            <w:webHidden/>
            <w:lang w:val="es-CO"/>
          </w:rPr>
        </w:r>
        <w:r w:rsidR="000F2B5B" w:rsidRPr="00595763">
          <w:rPr>
            <w:webHidden/>
            <w:lang w:val="es-CO"/>
          </w:rPr>
          <w:fldChar w:fldCharType="separate"/>
        </w:r>
        <w:r w:rsidR="00C11889">
          <w:rPr>
            <w:noProof/>
            <w:webHidden/>
            <w:lang w:val="es-CO"/>
          </w:rPr>
          <w:t>15</w:t>
        </w:r>
        <w:r w:rsidR="000F2B5B" w:rsidRPr="00595763">
          <w:rPr>
            <w:webHidden/>
            <w:lang w:val="es-CO"/>
          </w:rPr>
          <w:fldChar w:fldCharType="end"/>
        </w:r>
      </w:hyperlink>
    </w:p>
    <w:p w14:paraId="5FBBA0C0" w14:textId="77777777" w:rsidR="00D9745F" w:rsidRPr="00595763" w:rsidRDefault="000F2B5B" w:rsidP="00014AF3">
      <w:pPr>
        <w:pStyle w:val="Tabladeilustraciones"/>
        <w:tabs>
          <w:tab w:val="right" w:leader="dot" w:pos="8261"/>
        </w:tabs>
        <w:jc w:val="both"/>
        <w:rPr>
          <w:rFonts w:ascii="Arial" w:hAnsi="Arial"/>
          <w:lang w:val="es-CO"/>
        </w:rPr>
      </w:pPr>
      <w:r w:rsidRPr="00595763">
        <w:rPr>
          <w:rFonts w:ascii="Arial" w:hAnsi="Arial"/>
          <w:lang w:val="es-CO"/>
        </w:rPr>
        <w:fldChar w:fldCharType="end"/>
      </w:r>
    </w:p>
    <w:p w14:paraId="3C12C536" w14:textId="77777777" w:rsidR="00F74749" w:rsidRPr="00595763" w:rsidRDefault="00F74749" w:rsidP="00014AF3">
      <w:pPr>
        <w:jc w:val="both"/>
        <w:rPr>
          <w:rFonts w:ascii="Arial" w:hAnsi="Arial"/>
          <w:b/>
          <w:color w:val="365F91" w:themeColor="accent1" w:themeShade="BF"/>
          <w:sz w:val="28"/>
          <w:lang w:val="es-CO"/>
        </w:rPr>
      </w:pPr>
      <w:r w:rsidRPr="00595763">
        <w:rPr>
          <w:rFonts w:ascii="Arial" w:hAnsi="Arial"/>
          <w:lang w:val="es-CO"/>
        </w:rPr>
        <w:br w:type="page"/>
      </w:r>
    </w:p>
    <w:p w14:paraId="37246BD4" w14:textId="410F3FAB" w:rsidR="00D9745F" w:rsidRPr="00595763" w:rsidRDefault="004A7753" w:rsidP="00014AF3">
      <w:pPr>
        <w:pStyle w:val="Ttulo1"/>
        <w:jc w:val="both"/>
        <w:rPr>
          <w:rFonts w:ascii="Arial" w:hAnsi="Arial"/>
          <w:lang w:val="es-CO"/>
        </w:rPr>
      </w:pPr>
      <w:bookmarkStart w:id="5" w:name="_Toc333653849"/>
      <w:r w:rsidRPr="00D53C37">
        <w:rPr>
          <w:rFonts w:ascii="Arial" w:hAnsi="Arial" w:cs="Arial"/>
          <w:lang w:val="es-CO"/>
        </w:rPr>
        <w:lastRenderedPageBreak/>
        <w:t>1.</w:t>
      </w:r>
      <w:r>
        <w:rPr>
          <w:rFonts w:ascii="Arial" w:hAnsi="Arial" w:cs="Arial"/>
          <w:lang w:val="es-CO"/>
        </w:rPr>
        <w:t xml:space="preserve"> Visión global del proyecto</w:t>
      </w:r>
      <w:bookmarkEnd w:id="5"/>
    </w:p>
    <w:p w14:paraId="0B497B3C" w14:textId="010A6176" w:rsidR="00D9745F" w:rsidRPr="00595763" w:rsidRDefault="00D9745F" w:rsidP="00014AF3">
      <w:pPr>
        <w:pStyle w:val="Ttulo2"/>
        <w:jc w:val="both"/>
        <w:rPr>
          <w:rFonts w:ascii="Arial" w:hAnsi="Arial"/>
          <w:sz w:val="28"/>
          <w:lang w:val="es-CO"/>
        </w:rPr>
      </w:pPr>
      <w:bookmarkStart w:id="6" w:name="_Toc333053675"/>
      <w:bookmarkStart w:id="7" w:name="_Toc333653850"/>
      <w:r w:rsidRPr="00595763">
        <w:rPr>
          <w:rFonts w:ascii="Arial" w:hAnsi="Arial"/>
          <w:sz w:val="28"/>
          <w:lang w:val="es-CO"/>
        </w:rPr>
        <w:t xml:space="preserve">1.1 </w:t>
      </w:r>
      <w:bookmarkEnd w:id="6"/>
      <w:r w:rsidR="004A7753">
        <w:rPr>
          <w:rFonts w:ascii="Arial" w:hAnsi="Arial"/>
          <w:sz w:val="28"/>
          <w:lang w:val="es-CO"/>
        </w:rPr>
        <w:t>Resumen del Proyecto</w:t>
      </w:r>
      <w:bookmarkEnd w:id="7"/>
    </w:p>
    <w:p w14:paraId="1D0970C2" w14:textId="06499349" w:rsidR="00CB37B2" w:rsidRPr="00595763" w:rsidRDefault="00D9745F" w:rsidP="00014AF3">
      <w:pPr>
        <w:pStyle w:val="Ttulo3"/>
        <w:jc w:val="both"/>
        <w:rPr>
          <w:rFonts w:ascii="Arial" w:hAnsi="Arial"/>
          <w:sz w:val="28"/>
          <w:lang w:val="es-CO"/>
        </w:rPr>
      </w:pPr>
      <w:bookmarkStart w:id="8" w:name="_Toc333053676"/>
      <w:bookmarkStart w:id="9" w:name="_Toc333653851"/>
      <w:r w:rsidRPr="00595763">
        <w:rPr>
          <w:rFonts w:ascii="Arial" w:hAnsi="Arial"/>
          <w:sz w:val="28"/>
          <w:lang w:val="es-CO"/>
        </w:rPr>
        <w:t xml:space="preserve">1.1.1 </w:t>
      </w:r>
      <w:bookmarkEnd w:id="8"/>
      <w:r w:rsidR="004A7753">
        <w:rPr>
          <w:rFonts w:ascii="Arial" w:hAnsi="Arial"/>
          <w:sz w:val="28"/>
          <w:lang w:val="es-CO"/>
        </w:rPr>
        <w:t>Propósito</w:t>
      </w:r>
      <w:r w:rsidR="007D5B8F">
        <w:rPr>
          <w:rFonts w:ascii="Arial" w:hAnsi="Arial"/>
          <w:sz w:val="28"/>
          <w:lang w:val="es-CO"/>
        </w:rPr>
        <w:t>, Alcance y Objetivos</w:t>
      </w:r>
      <w:bookmarkEnd w:id="9"/>
    </w:p>
    <w:p w14:paraId="50C1707D" w14:textId="50FFF7F0" w:rsidR="00B87FCF" w:rsidRPr="00595763" w:rsidRDefault="00B87FCF" w:rsidP="00014AF3">
      <w:pPr>
        <w:pStyle w:val="Prrafodelista"/>
        <w:numPr>
          <w:ilvl w:val="0"/>
          <w:numId w:val="26"/>
        </w:numPr>
        <w:jc w:val="both"/>
        <w:rPr>
          <w:lang w:val="es-CO"/>
        </w:rPr>
      </w:pPr>
      <w:r w:rsidRPr="00595763">
        <w:rPr>
          <w:lang w:val="es-CO"/>
        </w:rPr>
        <w:t>Propósito</w:t>
      </w:r>
    </w:p>
    <w:p w14:paraId="28055C8E" w14:textId="60A61411" w:rsidR="00B87FCF" w:rsidRPr="00595763" w:rsidRDefault="00B87FCF" w:rsidP="00014AF3">
      <w:pPr>
        <w:ind w:left="708"/>
        <w:jc w:val="both"/>
      </w:pPr>
      <w:r w:rsidRPr="00595763">
        <w:rPr>
          <w:lang w:val="es-CO"/>
        </w:rPr>
        <w:t>El propósito de este proyecto es cumplir satisfactoriamente con todos los requerimientos</w:t>
      </w:r>
      <w:r w:rsidR="00BD33C5">
        <w:t xml:space="preserve"> que conlleva el desarrollo de software</w:t>
      </w:r>
      <w:r w:rsidRPr="00595763">
        <w:t xml:space="preserve">, tanto de documentación como de desarrollo, que impone la materia </w:t>
      </w:r>
      <w:r w:rsidRPr="00595763">
        <w:rPr>
          <w:lang w:val="es-CO"/>
        </w:rPr>
        <w:t>de Ingeniería de Software</w:t>
      </w:r>
      <w:r w:rsidR="00BD33C5">
        <w:t xml:space="preserve"> de la Pontificia Universidad Javeriana</w:t>
      </w:r>
      <w:r>
        <w:t>.</w:t>
      </w:r>
    </w:p>
    <w:p w14:paraId="0862D020" w14:textId="672C3B62" w:rsidR="00B87FCF" w:rsidRPr="00595763" w:rsidRDefault="00B87FCF" w:rsidP="00014AF3">
      <w:pPr>
        <w:pStyle w:val="Prrafodelista"/>
        <w:numPr>
          <w:ilvl w:val="0"/>
          <w:numId w:val="26"/>
        </w:numPr>
        <w:jc w:val="both"/>
        <w:rPr>
          <w:lang w:val="es-CO"/>
        </w:rPr>
      </w:pPr>
      <w:r w:rsidRPr="00595763">
        <w:rPr>
          <w:lang w:val="es-CO"/>
        </w:rPr>
        <w:t>Alcance</w:t>
      </w:r>
    </w:p>
    <w:p w14:paraId="51D704E9" w14:textId="77777777" w:rsidR="00B87FCF" w:rsidRPr="00595763" w:rsidRDefault="00B87FCF" w:rsidP="00014AF3">
      <w:pPr>
        <w:ind w:left="708"/>
        <w:jc w:val="both"/>
        <w:rPr>
          <w:lang w:val="es-CO"/>
        </w:rPr>
      </w:pPr>
      <w:r w:rsidRPr="00595763">
        <w:rPr>
          <w:lang w:val="es-CO"/>
        </w:rPr>
        <w:t>El alcance de este proyecto esta definido en los numerales que se mencionan a continuación:</w:t>
      </w:r>
    </w:p>
    <w:p w14:paraId="40E43BB5" w14:textId="77777777" w:rsidR="00B87FCF" w:rsidRPr="00595763" w:rsidRDefault="00B87FCF" w:rsidP="00014AF3">
      <w:pPr>
        <w:pStyle w:val="Prrafodelista"/>
        <w:numPr>
          <w:ilvl w:val="0"/>
          <w:numId w:val="24"/>
        </w:numPr>
        <w:jc w:val="both"/>
        <w:rPr>
          <w:lang w:val="es-CO"/>
        </w:rPr>
      </w:pPr>
      <w:r w:rsidRPr="00595763">
        <w:rPr>
          <w:lang w:val="es-CO"/>
        </w:rPr>
        <w:t>Entrega completa de documentación (SPMP, SRS y SDD) y prototipos en las fechas que se han definido en el calendario de actividades.</w:t>
      </w:r>
    </w:p>
    <w:p w14:paraId="0ED35929" w14:textId="4642FB23" w:rsidR="00B87FCF" w:rsidRPr="00595763" w:rsidRDefault="00B87FCF" w:rsidP="00014AF3">
      <w:pPr>
        <w:pStyle w:val="Prrafodelista"/>
        <w:numPr>
          <w:ilvl w:val="0"/>
          <w:numId w:val="24"/>
        </w:numPr>
        <w:jc w:val="both"/>
        <w:rPr>
          <w:lang w:val="es-CO"/>
        </w:rPr>
      </w:pPr>
      <w:r w:rsidRPr="00595763">
        <w:rPr>
          <w:lang w:val="es-CO"/>
        </w:rPr>
        <w:t>Entrega final del producto.</w:t>
      </w:r>
    </w:p>
    <w:p w14:paraId="51D88644" w14:textId="371F5C61" w:rsidR="001B0012" w:rsidRDefault="001B0012" w:rsidP="00014AF3">
      <w:pPr>
        <w:pStyle w:val="Prrafodelista"/>
        <w:numPr>
          <w:ilvl w:val="0"/>
          <w:numId w:val="24"/>
        </w:numPr>
        <w:jc w:val="both"/>
      </w:pPr>
      <w:r>
        <w:t>No se hará control de mantenimiento ni futuras versiones del juego.</w:t>
      </w:r>
    </w:p>
    <w:p w14:paraId="459FF1AB" w14:textId="77777777" w:rsidR="00F14B5F" w:rsidRDefault="00F14B5F" w:rsidP="00014AF3">
      <w:pPr>
        <w:pStyle w:val="Prrafodelista"/>
        <w:ind w:left="1068"/>
        <w:jc w:val="both"/>
      </w:pPr>
    </w:p>
    <w:p w14:paraId="5D103B88" w14:textId="74D8FEEF" w:rsidR="00B87FCF" w:rsidRPr="00595763" w:rsidRDefault="00B87FCF" w:rsidP="00014AF3">
      <w:pPr>
        <w:pStyle w:val="Prrafodelista"/>
        <w:numPr>
          <w:ilvl w:val="0"/>
          <w:numId w:val="26"/>
        </w:numPr>
        <w:jc w:val="both"/>
      </w:pPr>
      <w:r w:rsidRPr="00595763">
        <w:rPr>
          <w:lang w:val="es-CO"/>
        </w:rPr>
        <w:t>Objetivos</w:t>
      </w:r>
    </w:p>
    <w:p w14:paraId="700448BC" w14:textId="27E85AEA" w:rsidR="002F5271" w:rsidRDefault="002F5271" w:rsidP="00014AF3">
      <w:pPr>
        <w:pStyle w:val="Prrafodelista"/>
        <w:ind w:left="775"/>
        <w:jc w:val="both"/>
      </w:pPr>
    </w:p>
    <w:p w14:paraId="1D1EBC5F" w14:textId="44804945" w:rsidR="002F5271" w:rsidRDefault="002F5271" w:rsidP="00014AF3">
      <w:pPr>
        <w:pStyle w:val="Prrafodelista"/>
        <w:ind w:left="775"/>
        <w:jc w:val="both"/>
      </w:pPr>
      <w:r>
        <w:t xml:space="preserve">El objetivo </w:t>
      </w:r>
      <w:r w:rsidR="0069422B">
        <w:t>principal de este proyecto</w:t>
      </w:r>
      <w:r>
        <w:t xml:space="preserve"> es el desarrollo de una aplicación la cual esta basada en el juego </w:t>
      </w:r>
      <w:hyperlink r:id="rId24" w:history="1">
        <w:r w:rsidR="0069422B" w:rsidRPr="00446913">
          <w:rPr>
            <w:rStyle w:val="Hipervnculo"/>
          </w:rPr>
          <w:t>CLUE de HASBRO</w:t>
        </w:r>
      </w:hyperlink>
      <w:r w:rsidR="00972328">
        <w:t>. El contexto que se le dará al juego recreara personajes de la saga de piratas del caribe y diferentes escenarios del Holandés Errante, barco del pirata Davy Jones.</w:t>
      </w:r>
    </w:p>
    <w:p w14:paraId="52C8AEBD" w14:textId="4E7E045A" w:rsidR="00B87FCF" w:rsidRPr="00595763" w:rsidRDefault="00261C8C" w:rsidP="00014AF3">
      <w:pPr>
        <w:ind w:firstLine="708"/>
        <w:jc w:val="both"/>
        <w:rPr>
          <w:lang w:val="es-CO"/>
        </w:rPr>
      </w:pPr>
      <w:r>
        <w:t>Otros</w:t>
      </w:r>
      <w:r w:rsidR="00B87FCF" w:rsidRPr="00595763">
        <w:t xml:space="preserve"> objetivos </w:t>
      </w:r>
      <w:r>
        <w:t>de este</w:t>
      </w:r>
      <w:r w:rsidR="00B87FCF" w:rsidRPr="00595763">
        <w:t xml:space="preserve"> proyecto se </w:t>
      </w:r>
      <w:r>
        <w:t>encuentran</w:t>
      </w:r>
      <w:r w:rsidR="00B87FCF" w:rsidRPr="00595763">
        <w:t xml:space="preserve"> a continuación</w:t>
      </w:r>
      <w:r w:rsidR="00B87FCF" w:rsidRPr="00595763">
        <w:rPr>
          <w:lang w:val="es-CO"/>
        </w:rPr>
        <w:t>:</w:t>
      </w:r>
    </w:p>
    <w:p w14:paraId="36D67707" w14:textId="5C32D56E" w:rsidR="00261C8C" w:rsidRDefault="00261C8C" w:rsidP="00014AF3">
      <w:pPr>
        <w:pStyle w:val="Prrafodelista"/>
        <w:numPr>
          <w:ilvl w:val="0"/>
          <w:numId w:val="27"/>
        </w:numPr>
        <w:jc w:val="both"/>
      </w:pPr>
      <w:r>
        <w:t>Aplicar los conocimientos que se adquieren en el curso de Ingeniería de Software.</w:t>
      </w:r>
    </w:p>
    <w:p w14:paraId="13948CC8" w14:textId="2C31AB04" w:rsidR="00B87FCF" w:rsidRPr="00EA7D3F" w:rsidRDefault="00B87FCF" w:rsidP="00EA7D3F">
      <w:pPr>
        <w:pStyle w:val="Prrafodelista"/>
        <w:numPr>
          <w:ilvl w:val="0"/>
          <w:numId w:val="27"/>
        </w:numPr>
        <w:jc w:val="both"/>
        <w:rPr>
          <w:lang w:val="es-CO"/>
        </w:rPr>
      </w:pPr>
      <w:r w:rsidRPr="00595763">
        <w:rPr>
          <w:lang w:val="es-CO"/>
        </w:rPr>
        <w:t>Cumplir con los requisitos de la materia de ingeniería de software.</w:t>
      </w:r>
    </w:p>
    <w:p w14:paraId="35E341F8" w14:textId="73A417DF" w:rsidR="00FE6A3B" w:rsidRPr="00595763" w:rsidRDefault="00B87FCF" w:rsidP="00014AF3">
      <w:pPr>
        <w:pStyle w:val="Prrafodelista"/>
        <w:numPr>
          <w:ilvl w:val="0"/>
          <w:numId w:val="27"/>
        </w:numPr>
        <w:jc w:val="both"/>
      </w:pPr>
      <w:r w:rsidRPr="00595763">
        <w:rPr>
          <w:lang w:val="es-CO"/>
        </w:rPr>
        <w:t>Incentivar a futuros estudiantes de este curso para que tengan como objetivo el uso de nuevas tecnologías y mejores estándares de calidad a la hora de desarrollar futuros proyectos.</w:t>
      </w:r>
    </w:p>
    <w:p w14:paraId="73D51508" w14:textId="4E2AE062" w:rsidR="001138FD" w:rsidRPr="00595763" w:rsidRDefault="001138FD" w:rsidP="00014AF3">
      <w:pPr>
        <w:jc w:val="both"/>
        <w:rPr>
          <w:lang w:val="es-CO"/>
        </w:rPr>
      </w:pPr>
    </w:p>
    <w:p w14:paraId="7AE3483A" w14:textId="5379E236" w:rsidR="00D9745F" w:rsidRPr="00595763" w:rsidRDefault="00D9745F" w:rsidP="00014AF3">
      <w:pPr>
        <w:pStyle w:val="Ttulo3"/>
        <w:jc w:val="both"/>
        <w:rPr>
          <w:rFonts w:ascii="Arial" w:hAnsi="Arial"/>
          <w:sz w:val="28"/>
          <w:lang w:val="es-CO"/>
        </w:rPr>
      </w:pPr>
      <w:bookmarkStart w:id="10" w:name="_Toc333053677"/>
      <w:bookmarkStart w:id="11" w:name="_Toc333653852"/>
      <w:r w:rsidRPr="00595763">
        <w:rPr>
          <w:rFonts w:ascii="Arial" w:hAnsi="Arial"/>
          <w:sz w:val="28"/>
          <w:lang w:val="es-CO"/>
        </w:rPr>
        <w:t xml:space="preserve">1.1.2 </w:t>
      </w:r>
      <w:bookmarkEnd w:id="10"/>
      <w:r w:rsidR="004A7753" w:rsidRPr="00D53C37">
        <w:rPr>
          <w:rFonts w:ascii="Arial" w:hAnsi="Arial" w:cs="Arial"/>
          <w:sz w:val="28"/>
          <w:szCs w:val="28"/>
          <w:lang w:val="es-CO"/>
        </w:rPr>
        <w:t>Suposiciones</w:t>
      </w:r>
      <w:r w:rsidR="00153DF8" w:rsidRPr="00D53C37">
        <w:rPr>
          <w:rFonts w:ascii="Arial" w:hAnsi="Arial" w:cs="Arial"/>
          <w:sz w:val="28"/>
          <w:szCs w:val="28"/>
          <w:lang w:val="es-CO"/>
        </w:rPr>
        <w:t xml:space="preserve"> y Restricciones</w:t>
      </w:r>
      <w:bookmarkEnd w:id="11"/>
    </w:p>
    <w:p w14:paraId="5094D3A9" w14:textId="77777777" w:rsidR="00063757" w:rsidRPr="00595763" w:rsidRDefault="00063757" w:rsidP="00014AF3">
      <w:pPr>
        <w:jc w:val="both"/>
        <w:rPr>
          <w:lang w:val="es-CO"/>
        </w:rPr>
      </w:pPr>
    </w:p>
    <w:p w14:paraId="7888C8B1" w14:textId="01BEB7C8" w:rsidR="00902467" w:rsidRPr="00595763" w:rsidRDefault="00672B8F" w:rsidP="00014AF3">
      <w:pPr>
        <w:jc w:val="both"/>
        <w:rPr>
          <w:lang w:val="es-CO"/>
        </w:rPr>
      </w:pPr>
      <w:r w:rsidRPr="00595763">
        <w:rPr>
          <w:lang w:val="es-CO"/>
        </w:rPr>
        <w:lastRenderedPageBreak/>
        <w:t>De acuerdo con el proyecto,</w:t>
      </w:r>
      <w:r w:rsidR="00446913">
        <w:rPr>
          <w:lang w:val="es-CO"/>
        </w:rPr>
        <w:t xml:space="preserve">  hemos clasificado las siguientes restricciones y supuestos.</w:t>
      </w:r>
    </w:p>
    <w:p w14:paraId="2E81C68C" w14:textId="43AAA8D9" w:rsidR="005F5233" w:rsidRPr="00595763" w:rsidRDefault="00B513BA" w:rsidP="00014AF3">
      <w:pPr>
        <w:pStyle w:val="Ttulo4"/>
        <w:jc w:val="both"/>
        <w:rPr>
          <w:lang w:val="es-CO"/>
        </w:rPr>
      </w:pPr>
      <w:bookmarkStart w:id="12" w:name="_Toc333053678"/>
      <w:r w:rsidRPr="00595763">
        <w:rPr>
          <w:lang w:val="es-CO"/>
        </w:rPr>
        <w:t>Restricciones</w:t>
      </w:r>
      <w:bookmarkEnd w:id="12"/>
    </w:p>
    <w:p w14:paraId="2C5BC8D3" w14:textId="77777777" w:rsidR="00063757" w:rsidRPr="00595763" w:rsidRDefault="00063757" w:rsidP="00014AF3">
      <w:pPr>
        <w:jc w:val="both"/>
        <w:rPr>
          <w:lang w:val="es-CO"/>
        </w:rPr>
      </w:pPr>
      <w:r w:rsidRPr="00595763">
        <w:rPr>
          <w:lang w:val="es-CO"/>
        </w:rPr>
        <w:t>El producto de software deberá ser probado en la sala de bases de datos, perteneciente a la facultad de Ingeniería de la Pontificia Universidad Javeriana.</w:t>
      </w:r>
    </w:p>
    <w:p w14:paraId="5834018B" w14:textId="77777777" w:rsidR="00D50B7F" w:rsidRPr="00595763" w:rsidRDefault="00D06CA1" w:rsidP="00014AF3">
      <w:pPr>
        <w:jc w:val="both"/>
        <w:rPr>
          <w:lang w:val="es-CO"/>
        </w:rPr>
      </w:pPr>
      <w:r w:rsidRPr="00595763">
        <w:rPr>
          <w:lang w:val="es-CO"/>
        </w:rPr>
        <w:t xml:space="preserve">El producto de software deberá </w:t>
      </w:r>
      <w:r w:rsidR="00D50B7F" w:rsidRPr="00595763">
        <w:rPr>
          <w:lang w:val="es-CO"/>
        </w:rPr>
        <w:t>cumplir con las configuraciones de hardware que poseen los computadores del laboratorio de bases de datos las cuales se listan a</w:t>
      </w:r>
      <w:r w:rsidR="000015CC" w:rsidRPr="00595763">
        <w:rPr>
          <w:lang w:val="es-CO"/>
        </w:rPr>
        <w:t xml:space="preserve"> continuación</w:t>
      </w:r>
      <w:r w:rsidR="00D50B7F" w:rsidRPr="00595763">
        <w:rPr>
          <w:lang w:val="es-CO"/>
        </w:rPr>
        <w:t>:</w:t>
      </w:r>
    </w:p>
    <w:p w14:paraId="5E2C28DB" w14:textId="77777777" w:rsidR="009B6BB0" w:rsidRPr="00EA7D3F" w:rsidRDefault="009B6BB0" w:rsidP="00014AF3">
      <w:pPr>
        <w:jc w:val="both"/>
        <w:rPr>
          <w:lang w:val="es-CO"/>
        </w:rPr>
      </w:pPr>
      <w:r w:rsidRPr="00EA7D3F">
        <w:rPr>
          <w:lang w:val="es-CO"/>
        </w:rPr>
        <w:t xml:space="preserve">Computadores Modelo HP </w:t>
      </w:r>
      <w:proofErr w:type="spellStart"/>
      <w:r w:rsidRPr="00EA7D3F">
        <w:rPr>
          <w:lang w:val="es-CO"/>
        </w:rPr>
        <w:t>Compaq</w:t>
      </w:r>
      <w:proofErr w:type="spellEnd"/>
      <w:r w:rsidRPr="00EA7D3F">
        <w:rPr>
          <w:lang w:val="es-CO"/>
        </w:rPr>
        <w:t xml:space="preserve"> 6200 Pro Business PC </w:t>
      </w:r>
      <w:commentRangeStart w:id="13"/>
      <w:r w:rsidRPr="00EA7D3F">
        <w:rPr>
          <w:lang w:val="es-CO"/>
        </w:rPr>
        <w:t>[</w:t>
      </w:r>
      <w:proofErr w:type="spellStart"/>
      <w:r w:rsidRPr="00EA7D3F">
        <w:rPr>
          <w:lang w:val="es-CO"/>
        </w:rPr>
        <w:t>ref</w:t>
      </w:r>
      <w:proofErr w:type="spellEnd"/>
      <w:r w:rsidRPr="00EA7D3F">
        <w:rPr>
          <w:lang w:val="es-CO"/>
        </w:rPr>
        <w:t xml:space="preserve"> - </w:t>
      </w:r>
      <w:proofErr w:type="spellStart"/>
      <w:r w:rsidRPr="00EA7D3F">
        <w:rPr>
          <w:lang w:val="es-CO"/>
        </w:rPr>
        <w:t>documentoHP</w:t>
      </w:r>
      <w:proofErr w:type="spellEnd"/>
      <w:r w:rsidRPr="00EA7D3F">
        <w:rPr>
          <w:lang w:val="es-CO"/>
        </w:rPr>
        <w:t>]</w:t>
      </w:r>
      <w:commentRangeEnd w:id="13"/>
      <w:r w:rsidR="00436757" w:rsidRPr="00EA7D3F">
        <w:commentReference w:id="13"/>
      </w:r>
    </w:p>
    <w:p w14:paraId="5F2840F5" w14:textId="77777777" w:rsidR="009B6BB0" w:rsidRPr="00EA7D3F" w:rsidRDefault="009B6BB0" w:rsidP="00014AF3">
      <w:pPr>
        <w:pStyle w:val="Prrafodelista"/>
        <w:numPr>
          <w:ilvl w:val="0"/>
          <w:numId w:val="11"/>
        </w:numPr>
        <w:autoSpaceDE w:val="0"/>
        <w:autoSpaceDN w:val="0"/>
        <w:adjustRightInd w:val="0"/>
        <w:spacing w:after="0" w:line="240" w:lineRule="auto"/>
        <w:jc w:val="both"/>
        <w:rPr>
          <w:lang w:val="es-CO"/>
        </w:rPr>
      </w:pPr>
      <w:r w:rsidRPr="00EA7D3F">
        <w:rPr>
          <w:lang w:val="es-CO"/>
        </w:rPr>
        <w:t xml:space="preserve">Sistema </w:t>
      </w:r>
      <w:proofErr w:type="spellStart"/>
      <w:r w:rsidRPr="00EA7D3F">
        <w:rPr>
          <w:lang w:val="es-CO"/>
        </w:rPr>
        <w:t>operative</w:t>
      </w:r>
      <w:proofErr w:type="spellEnd"/>
      <w:r w:rsidRPr="00EA7D3F">
        <w:rPr>
          <w:lang w:val="es-CO"/>
        </w:rPr>
        <w:t xml:space="preserve"> preinstalado </w:t>
      </w:r>
      <w:r w:rsidRPr="00EA7D3F">
        <w:rPr>
          <w:lang w:val="es-CO"/>
        </w:rPr>
        <w:tab/>
      </w:r>
    </w:p>
    <w:p w14:paraId="2650EA52" w14:textId="77777777" w:rsidR="009B6BB0" w:rsidRPr="003B7A3E" w:rsidRDefault="009B6BB0" w:rsidP="00014AF3">
      <w:pPr>
        <w:pStyle w:val="Prrafodelista"/>
        <w:numPr>
          <w:ilvl w:val="0"/>
          <w:numId w:val="11"/>
        </w:numPr>
        <w:autoSpaceDE w:val="0"/>
        <w:autoSpaceDN w:val="0"/>
        <w:adjustRightInd w:val="0"/>
        <w:spacing w:after="0" w:line="240" w:lineRule="auto"/>
        <w:jc w:val="both"/>
        <w:rPr>
          <w:lang w:val="en-US"/>
        </w:rPr>
      </w:pPr>
      <w:commentRangeStart w:id="14"/>
      <w:r w:rsidRPr="003B7A3E">
        <w:rPr>
          <w:lang w:val="en-US"/>
        </w:rPr>
        <w:t>Genuine Windows Vista Business (32-bit)**</w:t>
      </w:r>
    </w:p>
    <w:p w14:paraId="093A142C" w14:textId="77777777" w:rsidR="009B6BB0" w:rsidRPr="003B7A3E" w:rsidRDefault="009B6BB0" w:rsidP="00014AF3">
      <w:pPr>
        <w:pStyle w:val="Prrafodelista"/>
        <w:numPr>
          <w:ilvl w:val="0"/>
          <w:numId w:val="11"/>
        </w:numPr>
        <w:autoSpaceDE w:val="0"/>
        <w:autoSpaceDN w:val="0"/>
        <w:adjustRightInd w:val="0"/>
        <w:spacing w:after="0" w:line="240" w:lineRule="auto"/>
        <w:jc w:val="both"/>
        <w:rPr>
          <w:lang w:val="en-US"/>
        </w:rPr>
      </w:pPr>
      <w:r w:rsidRPr="003B7A3E">
        <w:rPr>
          <w:lang w:val="en-US"/>
        </w:rPr>
        <w:t>Genuine Windows Vista Home Basic**</w:t>
      </w:r>
      <w:commentRangeEnd w:id="14"/>
      <w:r w:rsidR="003A103E" w:rsidRPr="00EA7D3F">
        <w:commentReference w:id="14"/>
      </w:r>
    </w:p>
    <w:p w14:paraId="1424A14C" w14:textId="77777777" w:rsidR="009B6BB0" w:rsidRPr="003B7A3E" w:rsidRDefault="009B6BB0" w:rsidP="00014AF3">
      <w:pPr>
        <w:pStyle w:val="Prrafodelista"/>
        <w:numPr>
          <w:ilvl w:val="0"/>
          <w:numId w:val="11"/>
        </w:numPr>
        <w:autoSpaceDE w:val="0"/>
        <w:autoSpaceDN w:val="0"/>
        <w:adjustRightInd w:val="0"/>
        <w:spacing w:after="0" w:line="240" w:lineRule="auto"/>
        <w:jc w:val="both"/>
        <w:rPr>
          <w:lang w:val="en-US"/>
        </w:rPr>
      </w:pPr>
      <w:r w:rsidRPr="003B7A3E">
        <w:rPr>
          <w:lang w:val="en-US"/>
        </w:rPr>
        <w:t>Processor4 Intel® 2nd Generation Core™ i3, i5, i7 Processors</w:t>
      </w:r>
    </w:p>
    <w:p w14:paraId="5C4C94C2" w14:textId="77777777" w:rsidR="009B6BB0" w:rsidRPr="00EA7D3F" w:rsidRDefault="009B6BB0" w:rsidP="00014AF3">
      <w:pPr>
        <w:pStyle w:val="Prrafodelista"/>
        <w:numPr>
          <w:ilvl w:val="0"/>
          <w:numId w:val="11"/>
        </w:numPr>
        <w:autoSpaceDE w:val="0"/>
        <w:autoSpaceDN w:val="0"/>
        <w:adjustRightInd w:val="0"/>
        <w:spacing w:after="0" w:line="240" w:lineRule="auto"/>
        <w:jc w:val="both"/>
        <w:rPr>
          <w:lang w:val="es-CO"/>
        </w:rPr>
      </w:pPr>
      <w:r w:rsidRPr="00EA7D3F">
        <w:rPr>
          <w:lang w:val="es-CO"/>
        </w:rPr>
        <w:t>Chipset Intel® Q65 Express</w:t>
      </w:r>
    </w:p>
    <w:p w14:paraId="00F3C081" w14:textId="77777777" w:rsidR="009B6BB0" w:rsidRPr="00EA7D3F" w:rsidRDefault="009B6BB0" w:rsidP="00014AF3">
      <w:pPr>
        <w:pStyle w:val="Prrafodelista"/>
        <w:numPr>
          <w:ilvl w:val="0"/>
          <w:numId w:val="11"/>
        </w:numPr>
        <w:jc w:val="both"/>
        <w:rPr>
          <w:lang w:val="es-CO"/>
        </w:rPr>
      </w:pPr>
      <w:r w:rsidRPr="00EA7D3F">
        <w:rPr>
          <w:lang w:val="es-CO"/>
        </w:rPr>
        <w:t>Memory5 DDR3 SDRAM  DIMM</w:t>
      </w:r>
    </w:p>
    <w:p w14:paraId="222CC92A" w14:textId="77777777" w:rsidR="00FB74C8" w:rsidRPr="00EA7D3F" w:rsidRDefault="00FB74C8" w:rsidP="00014AF3">
      <w:pPr>
        <w:pStyle w:val="Prrafodelista"/>
        <w:numPr>
          <w:ilvl w:val="0"/>
          <w:numId w:val="11"/>
        </w:numPr>
        <w:jc w:val="both"/>
        <w:rPr>
          <w:lang w:val="es-CO"/>
        </w:rPr>
      </w:pPr>
      <w:proofErr w:type="spellStart"/>
      <w:r w:rsidRPr="00EA7D3F">
        <w:rPr>
          <w:lang w:val="es-CO"/>
        </w:rPr>
        <w:t>Graficos</w:t>
      </w:r>
      <w:proofErr w:type="spellEnd"/>
      <w:r w:rsidRPr="00EA7D3F">
        <w:rPr>
          <w:lang w:val="es-CO"/>
        </w:rPr>
        <w:t xml:space="preserve">:  </w:t>
      </w:r>
      <w:proofErr w:type="spellStart"/>
      <w:r w:rsidRPr="00EA7D3F">
        <w:rPr>
          <w:lang w:val="es-CO"/>
        </w:rPr>
        <w:t>Integrated</w:t>
      </w:r>
      <w:proofErr w:type="spellEnd"/>
      <w:r w:rsidRPr="00EA7D3F">
        <w:rPr>
          <w:lang w:val="es-CO"/>
        </w:rPr>
        <w:t xml:space="preserve"> Intel® HD </w:t>
      </w:r>
      <w:proofErr w:type="spellStart"/>
      <w:r w:rsidRPr="00EA7D3F">
        <w:rPr>
          <w:lang w:val="es-CO"/>
        </w:rPr>
        <w:t>Graphics</w:t>
      </w:r>
      <w:proofErr w:type="spellEnd"/>
      <w:r w:rsidRPr="00EA7D3F">
        <w:rPr>
          <w:lang w:val="es-CO"/>
        </w:rPr>
        <w:t xml:space="preserve"> 2000/3000</w:t>
      </w:r>
    </w:p>
    <w:p w14:paraId="2B2E21DC" w14:textId="77777777" w:rsidR="009B6BB0" w:rsidRPr="00EA7D3F" w:rsidRDefault="003939D0" w:rsidP="00014AF3">
      <w:pPr>
        <w:jc w:val="both"/>
        <w:rPr>
          <w:lang w:val="es-CO"/>
        </w:rPr>
      </w:pPr>
      <w:commentRangeStart w:id="15"/>
      <w:r w:rsidRPr="00EA7D3F">
        <w:rPr>
          <w:lang w:val="es-CO"/>
        </w:rPr>
        <w:t xml:space="preserve">La demostración </w:t>
      </w:r>
      <w:commentRangeEnd w:id="15"/>
      <w:r w:rsidR="00BD0AB0" w:rsidRPr="00EA7D3F">
        <w:rPr>
          <w:lang w:val="es-CO"/>
        </w:rPr>
        <w:commentReference w:id="15"/>
      </w:r>
      <w:r w:rsidRPr="00EA7D3F">
        <w:rPr>
          <w:lang w:val="es-CO"/>
        </w:rPr>
        <w:t xml:space="preserve">del producto se deberá realizar </w:t>
      </w:r>
      <w:r w:rsidR="00CB04E1" w:rsidRPr="00EA7D3F">
        <w:rPr>
          <w:lang w:val="es-CO"/>
        </w:rPr>
        <w:t xml:space="preserve">el día 30 de noviembre a las  16:00, en el laboratorio de bases de datos localizado en la facultad de ingeniería. </w:t>
      </w:r>
    </w:p>
    <w:p w14:paraId="2B419F86" w14:textId="7CBA48AD" w:rsidR="00B513BA" w:rsidRPr="00EA7D3F" w:rsidRDefault="00CB04E1" w:rsidP="00014AF3">
      <w:pPr>
        <w:jc w:val="both"/>
        <w:rPr>
          <w:lang w:val="es-CO"/>
        </w:rPr>
      </w:pPr>
      <w:r w:rsidRPr="00EA7D3F">
        <w:rPr>
          <w:lang w:val="es-CO"/>
        </w:rPr>
        <w:t>El proceso de implementación del software y la gestión</w:t>
      </w:r>
      <w:r w:rsidR="00B513BA" w:rsidRPr="00EA7D3F">
        <w:rPr>
          <w:lang w:val="es-CO"/>
        </w:rPr>
        <w:t xml:space="preserve"> del proyecto</w:t>
      </w:r>
      <w:r w:rsidRPr="00EA7D3F">
        <w:rPr>
          <w:lang w:val="es-CO"/>
        </w:rPr>
        <w:t xml:space="preserve">, no cuentan con un presupuesto aprobado para su realización, por lo cual el equipo de desarrollo del software no recibirá remuneración monetaria alguna por la </w:t>
      </w:r>
      <w:r w:rsidR="00D64223" w:rsidRPr="00EA7D3F">
        <w:rPr>
          <w:lang w:val="es-CO"/>
        </w:rPr>
        <w:t>realización</w:t>
      </w:r>
      <w:r w:rsidR="00774C8D" w:rsidRPr="00EA7D3F">
        <w:rPr>
          <w:lang w:val="es-CO"/>
        </w:rPr>
        <w:t xml:space="preserve"> </w:t>
      </w:r>
      <w:r w:rsidRPr="00EA7D3F">
        <w:rPr>
          <w:lang w:val="es-CO"/>
        </w:rPr>
        <w:t xml:space="preserve">del </w:t>
      </w:r>
      <w:proofErr w:type="spellStart"/>
      <w:r w:rsidRPr="00EA7D3F">
        <w:rPr>
          <w:lang w:val="es-CO"/>
        </w:rPr>
        <w:t>mismo.</w:t>
      </w:r>
      <w:r w:rsidR="008D2B86" w:rsidRPr="00EA7D3F">
        <w:rPr>
          <w:lang w:val="es-CO"/>
        </w:rPr>
        <w:t>El</w:t>
      </w:r>
      <w:proofErr w:type="spellEnd"/>
      <w:r w:rsidR="008D2B86" w:rsidRPr="00EA7D3F">
        <w:rPr>
          <w:lang w:val="es-CO"/>
        </w:rPr>
        <w:t xml:space="preserve"> desarrollo del software será basado en los requerimientos aceptados por el cliente, lo cual no se podrán modificar una vez llegado a la aceptación del cliente. Para el desarrollo del software se permite la contratación de terceros para la implementación de las interfaces graficas</w:t>
      </w:r>
    </w:p>
    <w:p w14:paraId="1ACD613F" w14:textId="77777777" w:rsidR="00A72FAD" w:rsidRPr="00595763" w:rsidRDefault="00A72FAD" w:rsidP="00014AF3">
      <w:pPr>
        <w:jc w:val="both"/>
        <w:rPr>
          <w:lang w:val="es-CO"/>
        </w:rPr>
      </w:pPr>
    </w:p>
    <w:p w14:paraId="11831D85" w14:textId="05E81294" w:rsidR="00F71FDB" w:rsidRPr="00EA7D3F" w:rsidRDefault="00D9745F" w:rsidP="00014AF3">
      <w:pPr>
        <w:jc w:val="both"/>
        <w:rPr>
          <w:lang w:val="es-CO"/>
        </w:rPr>
      </w:pPr>
      <w:r w:rsidRPr="00EA7D3F">
        <w:rPr>
          <w:lang w:val="es-CO"/>
        </w:rPr>
        <w:t xml:space="preserve"> </w:t>
      </w:r>
      <w:r w:rsidR="00F71FDB" w:rsidRPr="00EA7D3F">
        <w:rPr>
          <w:lang w:val="es-CO"/>
        </w:rPr>
        <w:t xml:space="preserve">El avance del proyecto estará guiado por los siguientes estándares de desarrollo de software y de </w:t>
      </w:r>
      <w:commentRangeStart w:id="16"/>
      <w:r w:rsidR="00F71FDB" w:rsidRPr="00EA7D3F">
        <w:rPr>
          <w:lang w:val="es-CO"/>
        </w:rPr>
        <w:t>calidad</w:t>
      </w:r>
      <w:commentRangeEnd w:id="16"/>
      <w:r w:rsidR="00F71FDB" w:rsidRPr="00EA7D3F">
        <w:commentReference w:id="16"/>
      </w:r>
      <w:r w:rsidR="007F7442" w:rsidRPr="00EA7D3F">
        <w:rPr>
          <w:lang w:val="es-CO"/>
        </w:rPr>
        <w:t>:</w:t>
      </w:r>
    </w:p>
    <w:p w14:paraId="6E1036C7" w14:textId="77777777" w:rsidR="00F71FDB" w:rsidRPr="00EA7D3F" w:rsidRDefault="00F71FDB" w:rsidP="00014AF3">
      <w:pPr>
        <w:pStyle w:val="Prrafodelista"/>
        <w:numPr>
          <w:ilvl w:val="0"/>
          <w:numId w:val="12"/>
        </w:numPr>
        <w:jc w:val="both"/>
        <w:rPr>
          <w:lang w:val="es-CO"/>
        </w:rPr>
      </w:pPr>
    </w:p>
    <w:p w14:paraId="7F126AB9" w14:textId="77777777" w:rsidR="00F71FDB" w:rsidRPr="00EA7D3F" w:rsidRDefault="00F71FDB" w:rsidP="00014AF3">
      <w:pPr>
        <w:jc w:val="both"/>
        <w:rPr>
          <w:lang w:val="es-CO"/>
        </w:rPr>
      </w:pPr>
    </w:p>
    <w:p w14:paraId="009533C5" w14:textId="2686B0FE" w:rsidR="002A752D" w:rsidRPr="00EA7D3F" w:rsidRDefault="00652C1B" w:rsidP="00014AF3">
      <w:pPr>
        <w:jc w:val="both"/>
        <w:rPr>
          <w:lang w:val="es-CO"/>
        </w:rPr>
      </w:pPr>
      <w:r w:rsidRPr="00EA7D3F">
        <w:rPr>
          <w:lang w:val="es-CO"/>
        </w:rPr>
        <w:t xml:space="preserve">La </w:t>
      </w:r>
      <w:proofErr w:type="spellStart"/>
      <w:r w:rsidRPr="00EA7D3F">
        <w:rPr>
          <w:lang w:val="es-CO"/>
        </w:rPr>
        <w:t>jugabilidad</w:t>
      </w:r>
      <w:proofErr w:type="spellEnd"/>
      <w:r w:rsidRPr="00EA7D3F">
        <w:rPr>
          <w:lang w:val="es-CO"/>
        </w:rPr>
        <w:t xml:space="preserve"> básica del juego estará basada en las reglas pre-establecidas por la compañía poseedora de los derechos del mismo (</w:t>
      </w:r>
      <w:proofErr w:type="spellStart"/>
      <w:r w:rsidRPr="00EA7D3F">
        <w:rPr>
          <w:lang w:val="es-CO"/>
        </w:rPr>
        <w:t>Hasbro</w:t>
      </w:r>
      <w:proofErr w:type="spellEnd"/>
      <w:r w:rsidR="002A752D" w:rsidRPr="00EA7D3F">
        <w:rPr>
          <w:lang w:val="es-CO"/>
        </w:rPr>
        <w:t xml:space="preserve"> </w:t>
      </w:r>
      <w:proofErr w:type="spellStart"/>
      <w:r w:rsidR="002A752D" w:rsidRPr="00EA7D3F">
        <w:rPr>
          <w:lang w:val="es-CO"/>
        </w:rPr>
        <w:t>Interactive</w:t>
      </w:r>
      <w:proofErr w:type="spellEnd"/>
      <w:r w:rsidR="002A752D" w:rsidRPr="00EA7D3F">
        <w:rPr>
          <w:lang w:val="es-CO"/>
        </w:rPr>
        <w:t xml:space="preserve"> Inc.), sin embargo algunas modificaciones a estas reglas serán incluidas en el producto de software referentes a la dinámica del juego, esto debido a requerimientos técnicos, personalización del juego (temática), consecuente a esto se listan </w:t>
      </w:r>
      <w:hyperlink r:id="rId26" w:history="1">
        <w:r w:rsidR="002A752D" w:rsidRPr="00EA7D3F">
          <w:rPr>
            <w:rStyle w:val="Hipervnculo"/>
            <w:lang w:val="es-CO"/>
          </w:rPr>
          <w:t>las modificaciones realizadas</w:t>
        </w:r>
      </w:hyperlink>
      <w:r w:rsidR="002A752D" w:rsidRPr="00EA7D3F">
        <w:rPr>
          <w:lang w:val="es-CO"/>
        </w:rPr>
        <w:t>.</w:t>
      </w:r>
    </w:p>
    <w:p w14:paraId="68286656" w14:textId="77777777" w:rsidR="00DB7F96" w:rsidRPr="00EA7D3F" w:rsidRDefault="00DB7F96" w:rsidP="00014AF3">
      <w:pPr>
        <w:jc w:val="both"/>
        <w:rPr>
          <w:lang w:val="es-CO"/>
        </w:rPr>
      </w:pPr>
      <w:r w:rsidRPr="00EA7D3F">
        <w:rPr>
          <w:lang w:val="es-CO"/>
        </w:rPr>
        <w:lastRenderedPageBreak/>
        <w:t xml:space="preserve">La </w:t>
      </w:r>
      <w:r w:rsidR="00EA4DE5" w:rsidRPr="00EA7D3F">
        <w:rPr>
          <w:lang w:val="es-CO"/>
        </w:rPr>
        <w:t>arquitectura del software debe realizarse basado en el modelo cliente servidor.</w:t>
      </w:r>
    </w:p>
    <w:p w14:paraId="70EAED65" w14:textId="77777777" w:rsidR="00EA4DE5" w:rsidRPr="00EA7D3F" w:rsidRDefault="00EA4DE5" w:rsidP="00014AF3">
      <w:pPr>
        <w:jc w:val="both"/>
        <w:rPr>
          <w:lang w:val="es-CO"/>
        </w:rPr>
      </w:pPr>
      <w:r w:rsidRPr="00EA7D3F">
        <w:rPr>
          <w:lang w:val="es-CO"/>
        </w:rPr>
        <w:t>Los datos en la aplicación deberán tener persistencia.</w:t>
      </w:r>
    </w:p>
    <w:p w14:paraId="7FA23B11" w14:textId="77777777" w:rsidR="00F811C5" w:rsidRPr="00EA7D3F" w:rsidRDefault="00BE2B48" w:rsidP="00014AF3">
      <w:pPr>
        <w:jc w:val="both"/>
        <w:rPr>
          <w:lang w:val="es-CO"/>
        </w:rPr>
      </w:pPr>
      <w:r w:rsidRPr="00EA7D3F">
        <w:rPr>
          <w:lang w:val="es-CO"/>
        </w:rPr>
        <w:t xml:space="preserve">La interfaz gráfica del software </w:t>
      </w:r>
      <w:r w:rsidR="00A60599" w:rsidRPr="00EA7D3F">
        <w:rPr>
          <w:lang w:val="es-CO"/>
        </w:rPr>
        <w:t>deberá utilizar componentes</w:t>
      </w:r>
      <w:r w:rsidR="00F811C5" w:rsidRPr="00EA7D3F">
        <w:rPr>
          <w:lang w:val="es-CO"/>
        </w:rPr>
        <w:t xml:space="preserve"> (Look &amp; </w:t>
      </w:r>
      <w:proofErr w:type="spellStart"/>
      <w:r w:rsidR="00F811C5" w:rsidRPr="00EA7D3F">
        <w:rPr>
          <w:lang w:val="es-CO"/>
        </w:rPr>
        <w:t>Feel</w:t>
      </w:r>
      <w:proofErr w:type="spellEnd"/>
      <w:r w:rsidR="00F811C5" w:rsidRPr="00EA7D3F">
        <w:rPr>
          <w:lang w:val="es-CO"/>
        </w:rPr>
        <w:t>), lo cual compromete aspectos de diseño, incluyendo aspectos como el color, las formas, la distribución de los elementos y el comportamiento de los mismos (cajas de texto, listas,</w:t>
      </w:r>
      <w:r w:rsidR="00620DD1" w:rsidRPr="00EA7D3F">
        <w:rPr>
          <w:lang w:val="es-CO"/>
        </w:rPr>
        <w:t xml:space="preserve"> </w:t>
      </w:r>
      <w:r w:rsidR="00EA0183" w:rsidRPr="00EA7D3F">
        <w:rPr>
          <w:lang w:val="es-CO"/>
        </w:rPr>
        <w:t>etc.</w:t>
      </w:r>
      <w:r w:rsidR="00F811C5" w:rsidRPr="00EA7D3F">
        <w:rPr>
          <w:lang w:val="es-CO"/>
        </w:rPr>
        <w:t>).</w:t>
      </w:r>
    </w:p>
    <w:p w14:paraId="0DC0F34A" w14:textId="0A25A14E" w:rsidR="00F811C5" w:rsidRPr="00EA7D3F" w:rsidRDefault="00F811C5" w:rsidP="00014AF3">
      <w:pPr>
        <w:jc w:val="both"/>
        <w:rPr>
          <w:lang w:val="es-CO"/>
        </w:rPr>
      </w:pPr>
      <w:r w:rsidRPr="00EA7D3F">
        <w:rPr>
          <w:lang w:val="es-CO"/>
        </w:rPr>
        <w:t xml:space="preserve">La entrega de los documentos que sustentan el proceso de gerencia del proyecto y la implementación del software, deberán ser entregados en las fechas establecidas en el calendario </w:t>
      </w:r>
      <w:r w:rsidR="00BF1ECD" w:rsidRPr="00EA7D3F">
        <w:rPr>
          <w:lang w:val="es-CO"/>
        </w:rPr>
        <w:t>del curso las cuales</w:t>
      </w:r>
      <w:r w:rsidR="00EA7D3F">
        <w:rPr>
          <w:lang w:val="es-CO"/>
        </w:rPr>
        <w:t xml:space="preserve"> se listan en la </w:t>
      </w:r>
      <w:hyperlink w:anchor="_1.1.3._Entregables_del" w:history="1">
        <w:r w:rsidR="00EA7D3F" w:rsidRPr="00EA7D3F">
          <w:rPr>
            <w:rStyle w:val="Hipervnculo"/>
            <w:lang w:val="es-CO"/>
          </w:rPr>
          <w:t>sección 1.1.3</w:t>
        </w:r>
      </w:hyperlink>
      <w:r w:rsidR="00EA7D3F">
        <w:rPr>
          <w:lang w:val="es-CO"/>
        </w:rPr>
        <w:t>.</w:t>
      </w:r>
    </w:p>
    <w:p w14:paraId="30F098F0" w14:textId="28D8ABE3" w:rsidR="00006E8E" w:rsidRPr="00EA7D3F" w:rsidRDefault="00D95802" w:rsidP="00014AF3">
      <w:pPr>
        <w:jc w:val="both"/>
        <w:rPr>
          <w:lang w:val="es-CO"/>
        </w:rPr>
      </w:pPr>
      <w:r w:rsidRPr="00EA7D3F">
        <w:rPr>
          <w:lang w:val="es-CO"/>
        </w:rPr>
        <w:t>Los recursos hardware para el proceso de implementación y documentación  del proyecto, están  limitados a los equipos de los que disponen los integrantes del grupo.</w:t>
      </w:r>
    </w:p>
    <w:p w14:paraId="1927F493" w14:textId="77777777" w:rsidR="00D95802" w:rsidRPr="00EA7D3F" w:rsidRDefault="00930208" w:rsidP="00014AF3">
      <w:pPr>
        <w:jc w:val="both"/>
        <w:rPr>
          <w:lang w:val="es-CO"/>
        </w:rPr>
      </w:pPr>
      <w:r w:rsidRPr="00EA7D3F">
        <w:rPr>
          <w:lang w:val="es-CO"/>
        </w:rPr>
        <w:t xml:space="preserve">Las locaciones para el desarrollo del proyecto </w:t>
      </w:r>
      <w:r w:rsidR="008E64B6" w:rsidRPr="00EA7D3F">
        <w:rPr>
          <w:lang w:val="es-CO"/>
        </w:rPr>
        <w:t>están delimitadas a la ciudad de Bogotá</w:t>
      </w:r>
      <w:r w:rsidR="00710A74" w:rsidRPr="00EA7D3F">
        <w:rPr>
          <w:lang w:val="es-CO"/>
        </w:rPr>
        <w:t xml:space="preserve">  (Colombia),</w:t>
      </w:r>
      <w:r w:rsidR="008E64B6" w:rsidRPr="00EA7D3F">
        <w:rPr>
          <w:lang w:val="es-CO"/>
        </w:rPr>
        <w:t xml:space="preserve"> específicamente a los recursos designados por la Pontificia universidad Javeriana y a las locaciones disponibles por parte de los integrantes del grupo.</w:t>
      </w:r>
    </w:p>
    <w:p w14:paraId="2CDE6686" w14:textId="77777777" w:rsidR="00B1483F" w:rsidRPr="00EA7D3F" w:rsidRDefault="00B1483F" w:rsidP="00014AF3">
      <w:pPr>
        <w:jc w:val="both"/>
        <w:rPr>
          <w:lang w:val="es-CO"/>
        </w:rPr>
      </w:pPr>
      <w:r w:rsidRPr="00EA7D3F">
        <w:rPr>
          <w:lang w:val="es-CO"/>
        </w:rPr>
        <w:t xml:space="preserve">El proceso de Post-Mortem </w:t>
      </w:r>
      <w:r w:rsidR="003F25AE" w:rsidRPr="00EA7D3F">
        <w:rPr>
          <w:lang w:val="es-CO"/>
        </w:rPr>
        <w:t>del aplicativo no se ejecutara debido a las restricciones del calendario impuesto por la asignatura.</w:t>
      </w:r>
    </w:p>
    <w:p w14:paraId="6B0FE237" w14:textId="77777777" w:rsidR="00C95261" w:rsidRPr="00EA7D3F" w:rsidRDefault="00761AFF" w:rsidP="00EA7D3F">
      <w:pPr>
        <w:pStyle w:val="Ttulo4"/>
        <w:jc w:val="both"/>
        <w:rPr>
          <w:lang w:val="es-CO"/>
        </w:rPr>
      </w:pPr>
      <w:bookmarkStart w:id="17" w:name="_Toc333053679"/>
      <w:r w:rsidRPr="00EA7D3F">
        <w:rPr>
          <w:lang w:val="es-CO"/>
        </w:rPr>
        <w:t>Supuestos</w:t>
      </w:r>
      <w:bookmarkEnd w:id="17"/>
    </w:p>
    <w:p w14:paraId="5B665961" w14:textId="77777777" w:rsidR="00761AFF" w:rsidRPr="00EA7D3F" w:rsidRDefault="00761AFF" w:rsidP="00014AF3">
      <w:pPr>
        <w:jc w:val="both"/>
        <w:rPr>
          <w:lang w:val="es-CO"/>
        </w:rPr>
      </w:pPr>
    </w:p>
    <w:p w14:paraId="007FD2C2" w14:textId="77777777" w:rsidR="000E5301" w:rsidRPr="00EA7D3F" w:rsidRDefault="000E5301" w:rsidP="00014AF3">
      <w:pPr>
        <w:pStyle w:val="Prrafodelista"/>
        <w:numPr>
          <w:ilvl w:val="0"/>
          <w:numId w:val="13"/>
        </w:numPr>
        <w:jc w:val="both"/>
        <w:rPr>
          <w:lang w:val="es-CO"/>
        </w:rPr>
      </w:pPr>
      <w:r w:rsidRPr="00EA7D3F">
        <w:rPr>
          <w:lang w:val="es-CO"/>
        </w:rPr>
        <w:t>Los requerimientos funcionales del software no cambiaran en el transcurso del desarrollo del mismo.</w:t>
      </w:r>
    </w:p>
    <w:p w14:paraId="42C4FAE6" w14:textId="77777777" w:rsidR="000E5301" w:rsidRPr="00EA7D3F" w:rsidRDefault="000E5301" w:rsidP="00014AF3">
      <w:pPr>
        <w:pStyle w:val="Prrafodelista"/>
        <w:numPr>
          <w:ilvl w:val="0"/>
          <w:numId w:val="13"/>
        </w:numPr>
        <w:jc w:val="both"/>
        <w:rPr>
          <w:lang w:val="es-CO"/>
        </w:rPr>
      </w:pPr>
      <w:r w:rsidRPr="00EA7D3F">
        <w:rPr>
          <w:lang w:val="es-CO"/>
        </w:rPr>
        <w:t xml:space="preserve">Los recursos del laboratorio de bases de datos ubicado en la facultad de ingeniería, son aptos </w:t>
      </w:r>
      <w:r w:rsidR="005A2719" w:rsidRPr="00EA7D3F">
        <w:rPr>
          <w:lang w:val="es-CO"/>
        </w:rPr>
        <w:t>para la implantación del producto de software.</w:t>
      </w:r>
    </w:p>
    <w:p w14:paraId="19DA19A8" w14:textId="77777777" w:rsidR="005A2719" w:rsidRPr="00EA7D3F" w:rsidRDefault="005A2719" w:rsidP="00014AF3">
      <w:pPr>
        <w:pStyle w:val="Prrafodelista"/>
        <w:numPr>
          <w:ilvl w:val="0"/>
          <w:numId w:val="13"/>
        </w:numPr>
        <w:jc w:val="both"/>
        <w:rPr>
          <w:lang w:val="es-CO"/>
        </w:rPr>
      </w:pPr>
      <w:r w:rsidRPr="00EA7D3F">
        <w:rPr>
          <w:lang w:val="es-CO"/>
        </w:rPr>
        <w:t>El equipo de desarrollo no incurrirá en gastos adicionales como consecuencia del desarrollo del proyecto</w:t>
      </w:r>
      <w:r w:rsidR="004C43EB" w:rsidRPr="00EA7D3F">
        <w:rPr>
          <w:lang w:val="es-CO"/>
        </w:rPr>
        <w:t>.</w:t>
      </w:r>
    </w:p>
    <w:p w14:paraId="5F1707A3" w14:textId="77777777" w:rsidR="00990E10" w:rsidRPr="00EA7D3F" w:rsidRDefault="00990E10" w:rsidP="00014AF3">
      <w:pPr>
        <w:pStyle w:val="Prrafodelista"/>
        <w:numPr>
          <w:ilvl w:val="0"/>
          <w:numId w:val="13"/>
        </w:numPr>
        <w:jc w:val="both"/>
        <w:rPr>
          <w:lang w:val="es-CO"/>
        </w:rPr>
      </w:pPr>
      <w:r w:rsidRPr="00EA7D3F">
        <w:rPr>
          <w:lang w:val="es-CO"/>
        </w:rPr>
        <w:t xml:space="preserve"> </w:t>
      </w:r>
      <w:r w:rsidR="009A7CBB" w:rsidRPr="00EA7D3F">
        <w:rPr>
          <w:lang w:val="es-CO"/>
        </w:rPr>
        <w:t>L</w:t>
      </w:r>
      <w:r w:rsidRPr="00EA7D3F">
        <w:rPr>
          <w:lang w:val="es-CO"/>
        </w:rPr>
        <w:t>os integrantes del grupo tendrán el tiempo disponible suficiente para la realización de las actividades, procesos  y/o tareas asignadas durante la planeación del mismo.</w:t>
      </w:r>
    </w:p>
    <w:p w14:paraId="118CEE9B" w14:textId="77777777" w:rsidR="009B6BB0" w:rsidRPr="00EA7D3F" w:rsidRDefault="000618AF" w:rsidP="00014AF3">
      <w:pPr>
        <w:pStyle w:val="Prrafodelista"/>
        <w:numPr>
          <w:ilvl w:val="0"/>
          <w:numId w:val="13"/>
        </w:numPr>
        <w:jc w:val="both"/>
        <w:rPr>
          <w:lang w:val="es-CO"/>
        </w:rPr>
      </w:pPr>
      <w:r w:rsidRPr="00EA7D3F">
        <w:rPr>
          <w:lang w:val="es-CO"/>
        </w:rPr>
        <w:t xml:space="preserve">Los entornos de desarrollo, y herramientas utilizadas para el proceso de implementación son capaces de soportar las funcionalidades </w:t>
      </w:r>
      <w:r w:rsidR="000A690C" w:rsidRPr="00EA7D3F">
        <w:rPr>
          <w:lang w:val="es-CO"/>
        </w:rPr>
        <w:t>que requieren para el</w:t>
      </w:r>
      <w:r w:rsidRPr="00EA7D3F">
        <w:rPr>
          <w:lang w:val="es-CO"/>
        </w:rPr>
        <w:t xml:space="preserve"> producto de software</w:t>
      </w:r>
      <w:r w:rsidR="00D514B9" w:rsidRPr="00EA7D3F">
        <w:rPr>
          <w:lang w:val="es-CO"/>
        </w:rPr>
        <w:t>.</w:t>
      </w:r>
    </w:p>
    <w:p w14:paraId="66AA637C" w14:textId="77777777" w:rsidR="00D830F2" w:rsidRPr="00EA7D3F" w:rsidRDefault="00A52936" w:rsidP="00014AF3">
      <w:pPr>
        <w:pStyle w:val="Prrafodelista"/>
        <w:numPr>
          <w:ilvl w:val="0"/>
          <w:numId w:val="13"/>
        </w:numPr>
        <w:jc w:val="both"/>
        <w:rPr>
          <w:lang w:val="es-CO"/>
        </w:rPr>
      </w:pPr>
      <w:r w:rsidRPr="00EA7D3F">
        <w:rPr>
          <w:lang w:val="es-CO"/>
        </w:rPr>
        <w:t>Los recursos ofrecidos a los integrantes del grupo por parte de la pontificia universidad javeriana estarán disponibles cuando lo requiera el avance del proyecto.</w:t>
      </w:r>
    </w:p>
    <w:p w14:paraId="47C9084B" w14:textId="5DEDE1DD" w:rsidR="00BD0AB0" w:rsidRDefault="00BD0AB0" w:rsidP="00014AF3">
      <w:pPr>
        <w:pStyle w:val="Ttulo3"/>
        <w:jc w:val="both"/>
        <w:rPr>
          <w:rFonts w:ascii="Arial" w:hAnsi="Arial"/>
          <w:sz w:val="28"/>
          <w:lang w:val="es-CO"/>
        </w:rPr>
      </w:pPr>
      <w:bookmarkStart w:id="18" w:name="_1.1.3._Entregables_del"/>
      <w:bookmarkEnd w:id="18"/>
      <w:r w:rsidRPr="00BD0AB0">
        <w:rPr>
          <w:rFonts w:ascii="Arial" w:hAnsi="Arial"/>
          <w:bCs w:val="0"/>
          <w:sz w:val="28"/>
          <w:lang w:val="es-CO"/>
        </w:rPr>
        <w:t>1.</w:t>
      </w:r>
      <w:r w:rsidRPr="00BD0AB0">
        <w:rPr>
          <w:rFonts w:ascii="Arial" w:hAnsi="Arial"/>
          <w:sz w:val="28"/>
          <w:lang w:val="es-CO"/>
        </w:rPr>
        <w:t>1</w:t>
      </w:r>
      <w:r>
        <w:rPr>
          <w:rFonts w:ascii="Arial" w:hAnsi="Arial"/>
          <w:sz w:val="28"/>
          <w:lang w:val="es-CO"/>
        </w:rPr>
        <w:t xml:space="preserve">.3. </w:t>
      </w:r>
      <w:r w:rsidRPr="00BD0AB0">
        <w:rPr>
          <w:rFonts w:ascii="Arial" w:hAnsi="Arial"/>
          <w:sz w:val="28"/>
          <w:lang w:val="es-CO"/>
        </w:rPr>
        <w:t>Entregables del proyecto</w:t>
      </w:r>
    </w:p>
    <w:p w14:paraId="09FEC670" w14:textId="77777777" w:rsidR="00BD0AB0" w:rsidRPr="00BD0AB0" w:rsidRDefault="00BD0AB0" w:rsidP="00014AF3">
      <w:pPr>
        <w:jc w:val="both"/>
        <w:rPr>
          <w:lang w:val="es-CO"/>
        </w:rPr>
      </w:pPr>
    </w:p>
    <w:p w14:paraId="49DCD61B" w14:textId="77777777" w:rsidR="009F1CB1" w:rsidRPr="00595763" w:rsidRDefault="009F1CB1" w:rsidP="00014AF3">
      <w:pPr>
        <w:jc w:val="both"/>
        <w:rPr>
          <w:lang w:val="es-CO"/>
        </w:rPr>
      </w:pPr>
      <w:r w:rsidRPr="00595763">
        <w:rPr>
          <w:lang w:val="es-CO"/>
        </w:rPr>
        <w:lastRenderedPageBreak/>
        <w:t>Para el desarrollo del proyecto, se establecieron cuatro entregables, que son descritos en la siguiente tabla.</w:t>
      </w:r>
    </w:p>
    <w:p w14:paraId="380EB5C8" w14:textId="77777777" w:rsidR="00627816" w:rsidRPr="00595763" w:rsidRDefault="00627816" w:rsidP="00014AF3">
      <w:pPr>
        <w:pStyle w:val="Epgrafe"/>
        <w:keepNext/>
        <w:jc w:val="both"/>
        <w:rPr>
          <w:lang w:val="es-CO"/>
        </w:rPr>
      </w:pPr>
    </w:p>
    <w:tbl>
      <w:tblPr>
        <w:tblStyle w:val="Tablaconcuadrcula"/>
        <w:tblW w:w="0" w:type="auto"/>
        <w:jc w:val="center"/>
        <w:tblLook w:val="04A0" w:firstRow="1" w:lastRow="0" w:firstColumn="1" w:lastColumn="0" w:noHBand="0" w:noVBand="1"/>
      </w:tblPr>
      <w:tblGrid>
        <w:gridCol w:w="1187"/>
        <w:gridCol w:w="2451"/>
        <w:gridCol w:w="1379"/>
        <w:gridCol w:w="1172"/>
        <w:gridCol w:w="1519"/>
      </w:tblGrid>
      <w:tr w:rsidR="0030124A" w:rsidRPr="00D53C37" w14:paraId="311388D6" w14:textId="77777777" w:rsidTr="00074DE9">
        <w:trPr>
          <w:jc w:val="center"/>
        </w:trPr>
        <w:tc>
          <w:tcPr>
            <w:tcW w:w="1187" w:type="dxa"/>
          </w:tcPr>
          <w:p w14:paraId="276089AE" w14:textId="77777777" w:rsidR="0030124A" w:rsidRPr="00595763" w:rsidRDefault="0030124A" w:rsidP="00014AF3">
            <w:pPr>
              <w:spacing w:after="200" w:line="276" w:lineRule="auto"/>
              <w:jc w:val="both"/>
              <w:rPr>
                <w:sz w:val="20"/>
                <w:lang w:val="es-CO"/>
              </w:rPr>
            </w:pPr>
            <w:r w:rsidRPr="00595763">
              <w:rPr>
                <w:sz w:val="20"/>
                <w:lang w:val="es-CO"/>
              </w:rPr>
              <w:t>Entregable</w:t>
            </w:r>
          </w:p>
        </w:tc>
        <w:tc>
          <w:tcPr>
            <w:tcW w:w="2451" w:type="dxa"/>
          </w:tcPr>
          <w:p w14:paraId="3D8EB1C0" w14:textId="77777777" w:rsidR="0030124A" w:rsidRPr="00595763" w:rsidRDefault="0030124A" w:rsidP="00014AF3">
            <w:pPr>
              <w:spacing w:after="200" w:line="276" w:lineRule="auto"/>
              <w:jc w:val="both"/>
              <w:rPr>
                <w:sz w:val="20"/>
                <w:lang w:val="es-CO"/>
              </w:rPr>
            </w:pPr>
            <w:r w:rsidRPr="00595763">
              <w:rPr>
                <w:sz w:val="20"/>
                <w:lang w:val="es-CO"/>
              </w:rPr>
              <w:t>Contenido</w:t>
            </w:r>
          </w:p>
        </w:tc>
        <w:tc>
          <w:tcPr>
            <w:tcW w:w="1379" w:type="dxa"/>
          </w:tcPr>
          <w:p w14:paraId="2645EEEA" w14:textId="77777777" w:rsidR="0030124A" w:rsidRPr="00595763" w:rsidRDefault="0030124A" w:rsidP="00014AF3">
            <w:pPr>
              <w:spacing w:after="200" w:line="276" w:lineRule="auto"/>
              <w:jc w:val="both"/>
              <w:rPr>
                <w:sz w:val="20"/>
                <w:lang w:val="es-CO"/>
              </w:rPr>
            </w:pPr>
            <w:r w:rsidRPr="00595763">
              <w:rPr>
                <w:sz w:val="20"/>
                <w:lang w:val="es-CO"/>
              </w:rPr>
              <w:t>Entrega</w:t>
            </w:r>
          </w:p>
        </w:tc>
        <w:tc>
          <w:tcPr>
            <w:tcW w:w="1172" w:type="dxa"/>
          </w:tcPr>
          <w:p w14:paraId="63EB4A84" w14:textId="77777777" w:rsidR="0030124A" w:rsidRPr="00595763" w:rsidRDefault="0030124A" w:rsidP="00014AF3">
            <w:pPr>
              <w:spacing w:after="200" w:line="276" w:lineRule="auto"/>
              <w:jc w:val="both"/>
              <w:rPr>
                <w:sz w:val="20"/>
                <w:lang w:val="es-CO"/>
              </w:rPr>
            </w:pPr>
            <w:r w:rsidRPr="00595763">
              <w:rPr>
                <w:sz w:val="20"/>
                <w:lang w:val="es-CO"/>
              </w:rPr>
              <w:t>Medio</w:t>
            </w:r>
          </w:p>
        </w:tc>
        <w:tc>
          <w:tcPr>
            <w:tcW w:w="1519" w:type="dxa"/>
          </w:tcPr>
          <w:p w14:paraId="54969D0B" w14:textId="77777777" w:rsidR="0030124A" w:rsidRPr="00595763" w:rsidRDefault="0030124A" w:rsidP="00014AF3">
            <w:pPr>
              <w:spacing w:after="200" w:line="276" w:lineRule="auto"/>
              <w:jc w:val="both"/>
              <w:rPr>
                <w:sz w:val="20"/>
                <w:lang w:val="es-CO"/>
              </w:rPr>
            </w:pPr>
            <w:r w:rsidRPr="00595763">
              <w:rPr>
                <w:sz w:val="20"/>
                <w:lang w:val="es-CO"/>
              </w:rPr>
              <w:t>Características</w:t>
            </w:r>
          </w:p>
        </w:tc>
      </w:tr>
      <w:tr w:rsidR="0030124A" w:rsidRPr="00D53C37" w14:paraId="53E27EEE" w14:textId="77777777" w:rsidTr="00074DE9">
        <w:trPr>
          <w:jc w:val="center"/>
        </w:trPr>
        <w:tc>
          <w:tcPr>
            <w:tcW w:w="1187" w:type="dxa"/>
          </w:tcPr>
          <w:p w14:paraId="55754B6A" w14:textId="77777777" w:rsidR="0030124A" w:rsidRPr="00595763" w:rsidRDefault="0030124A" w:rsidP="00014AF3">
            <w:pPr>
              <w:spacing w:after="200" w:line="276" w:lineRule="auto"/>
              <w:jc w:val="both"/>
              <w:rPr>
                <w:sz w:val="20"/>
                <w:lang w:val="es-CO"/>
              </w:rPr>
            </w:pPr>
            <w:r w:rsidRPr="00595763">
              <w:rPr>
                <w:sz w:val="20"/>
                <w:lang w:val="es-CO"/>
              </w:rPr>
              <w:t>SPMP</w:t>
            </w:r>
          </w:p>
        </w:tc>
        <w:tc>
          <w:tcPr>
            <w:tcW w:w="2451" w:type="dxa"/>
          </w:tcPr>
          <w:p w14:paraId="0FDAFAE7" w14:textId="77777777" w:rsidR="0030124A" w:rsidRPr="00595763" w:rsidRDefault="0030124A" w:rsidP="00014AF3">
            <w:pPr>
              <w:pStyle w:val="Prrafodelista"/>
              <w:numPr>
                <w:ilvl w:val="0"/>
                <w:numId w:val="2"/>
              </w:numPr>
              <w:spacing w:after="200" w:line="276" w:lineRule="auto"/>
              <w:jc w:val="both"/>
              <w:rPr>
                <w:sz w:val="20"/>
                <w:lang w:val="es-CO"/>
              </w:rPr>
            </w:pPr>
            <w:r w:rsidRPr="00595763">
              <w:rPr>
                <w:sz w:val="20"/>
                <w:lang w:val="es-CO"/>
              </w:rPr>
              <w:t>Software Project Management Plan (Plan del Proyecto y Estimación )</w:t>
            </w:r>
          </w:p>
          <w:p w14:paraId="5ED817C7" w14:textId="77777777" w:rsidR="0030124A" w:rsidRPr="00595763" w:rsidRDefault="0030124A" w:rsidP="00014AF3">
            <w:pPr>
              <w:pStyle w:val="Prrafodelista"/>
              <w:numPr>
                <w:ilvl w:val="0"/>
                <w:numId w:val="2"/>
              </w:numPr>
              <w:spacing w:after="200" w:line="276" w:lineRule="auto"/>
              <w:jc w:val="both"/>
              <w:rPr>
                <w:sz w:val="20"/>
                <w:lang w:val="es-CO"/>
              </w:rPr>
            </w:pPr>
            <w:r w:rsidRPr="00595763">
              <w:rPr>
                <w:sz w:val="20"/>
                <w:lang w:val="es-CO"/>
              </w:rPr>
              <w:t>Casos de Uso refinados</w:t>
            </w:r>
          </w:p>
          <w:p w14:paraId="23151F69" w14:textId="77777777" w:rsidR="0030124A" w:rsidRPr="00595763" w:rsidRDefault="0030124A" w:rsidP="00014AF3">
            <w:pPr>
              <w:pStyle w:val="Prrafodelista"/>
              <w:numPr>
                <w:ilvl w:val="0"/>
                <w:numId w:val="2"/>
              </w:numPr>
              <w:spacing w:after="200" w:line="276" w:lineRule="auto"/>
              <w:jc w:val="both"/>
              <w:rPr>
                <w:sz w:val="20"/>
                <w:lang w:val="es-CO"/>
              </w:rPr>
            </w:pPr>
            <w:r w:rsidRPr="00595763">
              <w:rPr>
                <w:sz w:val="20"/>
                <w:lang w:val="es-CO"/>
              </w:rPr>
              <w:t>Informe Gerencial, incluida la  presentación</w:t>
            </w:r>
          </w:p>
          <w:p w14:paraId="7C62CB1E" w14:textId="77777777" w:rsidR="0030124A" w:rsidRPr="00595763" w:rsidRDefault="0030124A" w:rsidP="00014AF3">
            <w:pPr>
              <w:pStyle w:val="Prrafodelista"/>
              <w:numPr>
                <w:ilvl w:val="0"/>
                <w:numId w:val="2"/>
              </w:numPr>
              <w:spacing w:after="200" w:line="276" w:lineRule="auto"/>
              <w:jc w:val="both"/>
              <w:rPr>
                <w:sz w:val="20"/>
                <w:lang w:val="es-CO"/>
              </w:rPr>
            </w:pPr>
            <w:r w:rsidRPr="00595763">
              <w:rPr>
                <w:sz w:val="20"/>
                <w:lang w:val="es-CO"/>
              </w:rPr>
              <w:t>Documento LEEME, que explique el contenido de la entrega</w:t>
            </w:r>
          </w:p>
        </w:tc>
        <w:tc>
          <w:tcPr>
            <w:tcW w:w="1379" w:type="dxa"/>
          </w:tcPr>
          <w:p w14:paraId="75174524" w14:textId="77777777" w:rsidR="0030124A" w:rsidRPr="00595763" w:rsidRDefault="0030124A" w:rsidP="00014AF3">
            <w:pPr>
              <w:spacing w:after="200" w:line="276" w:lineRule="auto"/>
              <w:jc w:val="both"/>
              <w:rPr>
                <w:sz w:val="20"/>
                <w:lang w:val="es-CO"/>
              </w:rPr>
            </w:pPr>
            <w:r w:rsidRPr="00595763">
              <w:rPr>
                <w:sz w:val="20"/>
                <w:lang w:val="es-CO"/>
              </w:rPr>
              <w:t xml:space="preserve">Martes 11 de Septiembre de 2012, 4:00pm salón de Clase (3-501), Instalaciones Pontificia Universidad Javeriana –Bogotá </w:t>
            </w:r>
          </w:p>
        </w:tc>
        <w:tc>
          <w:tcPr>
            <w:tcW w:w="1172" w:type="dxa"/>
          </w:tcPr>
          <w:p w14:paraId="18C4710A" w14:textId="77777777" w:rsidR="0030124A" w:rsidRPr="00595763" w:rsidRDefault="0030124A" w:rsidP="00014AF3">
            <w:pPr>
              <w:spacing w:after="200" w:line="276" w:lineRule="auto"/>
              <w:jc w:val="both"/>
              <w:rPr>
                <w:sz w:val="20"/>
                <w:lang w:val="es-CO"/>
              </w:rPr>
            </w:pPr>
            <w:r w:rsidRPr="00595763">
              <w:rPr>
                <w:sz w:val="20"/>
                <w:lang w:val="es-CO"/>
              </w:rPr>
              <w:t>Digital</w:t>
            </w:r>
          </w:p>
        </w:tc>
        <w:tc>
          <w:tcPr>
            <w:tcW w:w="1519" w:type="dxa"/>
          </w:tcPr>
          <w:p w14:paraId="433142F5" w14:textId="77777777" w:rsidR="0030124A" w:rsidRPr="00595763" w:rsidRDefault="0030124A" w:rsidP="00014AF3">
            <w:pPr>
              <w:spacing w:after="200" w:line="276" w:lineRule="auto"/>
              <w:jc w:val="both"/>
              <w:rPr>
                <w:sz w:val="20"/>
                <w:lang w:val="es-CO"/>
              </w:rPr>
            </w:pPr>
            <w:r w:rsidRPr="00595763">
              <w:rPr>
                <w:sz w:val="20"/>
                <w:lang w:val="es-CO"/>
              </w:rPr>
              <w:t>Los documentos seguirán los lineamientos de estándares de calidad, asociados a cada entrega</w:t>
            </w:r>
          </w:p>
        </w:tc>
      </w:tr>
      <w:tr w:rsidR="0030124A" w:rsidRPr="00D53C37" w14:paraId="336C2B20" w14:textId="77777777" w:rsidTr="00074DE9">
        <w:trPr>
          <w:jc w:val="center"/>
        </w:trPr>
        <w:tc>
          <w:tcPr>
            <w:tcW w:w="1187" w:type="dxa"/>
          </w:tcPr>
          <w:p w14:paraId="332C46B4" w14:textId="77777777" w:rsidR="0030124A" w:rsidRPr="00595763" w:rsidRDefault="0030124A" w:rsidP="00014AF3">
            <w:pPr>
              <w:spacing w:after="200" w:line="276" w:lineRule="auto"/>
              <w:jc w:val="both"/>
              <w:rPr>
                <w:sz w:val="20"/>
                <w:lang w:val="es-CO"/>
              </w:rPr>
            </w:pPr>
            <w:r w:rsidRPr="00595763">
              <w:rPr>
                <w:sz w:val="20"/>
                <w:lang w:val="es-CO"/>
              </w:rPr>
              <w:t>SRS</w:t>
            </w:r>
          </w:p>
        </w:tc>
        <w:tc>
          <w:tcPr>
            <w:tcW w:w="2451" w:type="dxa"/>
          </w:tcPr>
          <w:p w14:paraId="44A143DA" w14:textId="77777777" w:rsidR="0030124A" w:rsidRPr="00595763" w:rsidRDefault="0030124A" w:rsidP="00014AF3">
            <w:pPr>
              <w:pStyle w:val="Prrafodelista"/>
              <w:numPr>
                <w:ilvl w:val="0"/>
                <w:numId w:val="4"/>
              </w:numPr>
              <w:spacing w:after="200" w:line="276" w:lineRule="auto"/>
              <w:jc w:val="both"/>
              <w:rPr>
                <w:sz w:val="20"/>
                <w:lang w:val="es-CO"/>
              </w:rPr>
            </w:pPr>
            <w:r w:rsidRPr="00595763">
              <w:rPr>
                <w:sz w:val="20"/>
                <w:lang w:val="es-CO"/>
              </w:rPr>
              <w:t xml:space="preserve">Software </w:t>
            </w:r>
            <w:proofErr w:type="spellStart"/>
            <w:r w:rsidRPr="00595763">
              <w:rPr>
                <w:sz w:val="20"/>
                <w:lang w:val="es-CO"/>
              </w:rPr>
              <w:t>Requirement</w:t>
            </w:r>
            <w:proofErr w:type="spellEnd"/>
            <w:r w:rsidRPr="00595763">
              <w:rPr>
                <w:sz w:val="20"/>
                <w:lang w:val="es-CO"/>
              </w:rPr>
              <w:t xml:space="preserve"> </w:t>
            </w:r>
            <w:proofErr w:type="spellStart"/>
            <w:r w:rsidRPr="00595763">
              <w:rPr>
                <w:sz w:val="20"/>
                <w:lang w:val="es-CO"/>
              </w:rPr>
              <w:t>Specification</w:t>
            </w:r>
            <w:proofErr w:type="spellEnd"/>
            <w:r w:rsidRPr="00595763">
              <w:rPr>
                <w:sz w:val="20"/>
                <w:lang w:val="es-CO"/>
              </w:rPr>
              <w:t xml:space="preserve"> (Especificación de Requerimientos)</w:t>
            </w:r>
          </w:p>
          <w:p w14:paraId="79B4E193" w14:textId="77777777" w:rsidR="0030124A" w:rsidRPr="00595763" w:rsidRDefault="0030124A" w:rsidP="00014AF3">
            <w:pPr>
              <w:pStyle w:val="Prrafodelista"/>
              <w:numPr>
                <w:ilvl w:val="0"/>
                <w:numId w:val="4"/>
              </w:numPr>
              <w:spacing w:after="200" w:line="276" w:lineRule="auto"/>
              <w:jc w:val="both"/>
              <w:rPr>
                <w:sz w:val="20"/>
                <w:lang w:val="es-CO"/>
              </w:rPr>
            </w:pPr>
            <w:r w:rsidRPr="00595763">
              <w:rPr>
                <w:sz w:val="20"/>
                <w:lang w:val="es-CO"/>
              </w:rPr>
              <w:t xml:space="preserve">Prototipo Funcional, con la implementación  del caso de uso mas difícil </w:t>
            </w:r>
          </w:p>
          <w:p w14:paraId="2B3ECD5F" w14:textId="77777777" w:rsidR="0030124A" w:rsidRPr="00595763" w:rsidRDefault="0030124A" w:rsidP="00014AF3">
            <w:pPr>
              <w:pStyle w:val="Prrafodelista"/>
              <w:numPr>
                <w:ilvl w:val="0"/>
                <w:numId w:val="4"/>
              </w:numPr>
              <w:spacing w:after="200" w:line="276" w:lineRule="auto"/>
              <w:jc w:val="both"/>
              <w:rPr>
                <w:sz w:val="20"/>
                <w:lang w:val="es-CO"/>
              </w:rPr>
            </w:pPr>
            <w:r w:rsidRPr="00595763">
              <w:rPr>
                <w:sz w:val="20"/>
                <w:lang w:val="es-CO"/>
              </w:rPr>
              <w:t>Informe Gerencial, incluida la  presentación</w:t>
            </w:r>
          </w:p>
          <w:p w14:paraId="235990DA" w14:textId="77777777" w:rsidR="0030124A" w:rsidRPr="00595763" w:rsidRDefault="0030124A" w:rsidP="00014AF3">
            <w:pPr>
              <w:pStyle w:val="Prrafodelista"/>
              <w:numPr>
                <w:ilvl w:val="0"/>
                <w:numId w:val="4"/>
              </w:numPr>
              <w:spacing w:after="200" w:line="276" w:lineRule="auto"/>
              <w:jc w:val="both"/>
              <w:rPr>
                <w:sz w:val="20"/>
                <w:lang w:val="es-CO"/>
              </w:rPr>
            </w:pPr>
            <w:r w:rsidRPr="00595763">
              <w:rPr>
                <w:sz w:val="20"/>
                <w:lang w:val="es-CO"/>
              </w:rPr>
              <w:t>Corrección de entregables anteriores</w:t>
            </w:r>
          </w:p>
          <w:p w14:paraId="3E16BEC8" w14:textId="77777777" w:rsidR="0030124A" w:rsidRPr="00595763" w:rsidRDefault="0030124A" w:rsidP="00014AF3">
            <w:pPr>
              <w:pStyle w:val="Prrafodelista"/>
              <w:numPr>
                <w:ilvl w:val="0"/>
                <w:numId w:val="4"/>
              </w:numPr>
              <w:spacing w:after="200" w:line="276" w:lineRule="auto"/>
              <w:jc w:val="both"/>
              <w:rPr>
                <w:sz w:val="20"/>
                <w:lang w:val="es-CO"/>
              </w:rPr>
            </w:pPr>
            <w:r w:rsidRPr="00595763">
              <w:rPr>
                <w:sz w:val="20"/>
                <w:lang w:val="es-CO"/>
              </w:rPr>
              <w:t>Documento LEEME, que explique el contenido de la entrega</w:t>
            </w:r>
          </w:p>
        </w:tc>
        <w:tc>
          <w:tcPr>
            <w:tcW w:w="1379" w:type="dxa"/>
          </w:tcPr>
          <w:p w14:paraId="09A1D25B" w14:textId="77777777" w:rsidR="0030124A" w:rsidRPr="00595763" w:rsidRDefault="0030124A" w:rsidP="00014AF3">
            <w:pPr>
              <w:spacing w:after="200" w:line="276" w:lineRule="auto"/>
              <w:jc w:val="both"/>
              <w:rPr>
                <w:sz w:val="20"/>
                <w:lang w:val="es-CO"/>
              </w:rPr>
            </w:pPr>
            <w:r w:rsidRPr="00595763">
              <w:rPr>
                <w:sz w:val="20"/>
                <w:lang w:val="es-CO"/>
              </w:rPr>
              <w:t xml:space="preserve">Jueves 18 de Octubre de 2012, 4:00pm, salón de clase (3-301), Instalaciones Pontificia Universidad Javeriana –Bogotá </w:t>
            </w:r>
          </w:p>
        </w:tc>
        <w:tc>
          <w:tcPr>
            <w:tcW w:w="1172" w:type="dxa"/>
          </w:tcPr>
          <w:p w14:paraId="200F9C6A" w14:textId="77777777" w:rsidR="0030124A" w:rsidRPr="00595763" w:rsidRDefault="0030124A" w:rsidP="00014AF3">
            <w:pPr>
              <w:spacing w:after="200" w:line="276" w:lineRule="auto"/>
              <w:jc w:val="both"/>
              <w:rPr>
                <w:sz w:val="20"/>
                <w:lang w:val="es-CO"/>
              </w:rPr>
            </w:pPr>
            <w:r w:rsidRPr="00595763">
              <w:rPr>
                <w:sz w:val="20"/>
                <w:lang w:val="es-CO"/>
              </w:rPr>
              <w:t>Digital</w:t>
            </w:r>
          </w:p>
        </w:tc>
        <w:tc>
          <w:tcPr>
            <w:tcW w:w="1519" w:type="dxa"/>
          </w:tcPr>
          <w:p w14:paraId="11F0608F" w14:textId="77777777" w:rsidR="0030124A" w:rsidRPr="00595763" w:rsidRDefault="0030124A" w:rsidP="00014AF3">
            <w:pPr>
              <w:spacing w:after="200" w:line="276" w:lineRule="auto"/>
              <w:jc w:val="both"/>
              <w:rPr>
                <w:sz w:val="20"/>
                <w:lang w:val="es-CO"/>
              </w:rPr>
            </w:pPr>
            <w:r w:rsidRPr="00595763">
              <w:rPr>
                <w:sz w:val="20"/>
                <w:lang w:val="es-CO"/>
              </w:rPr>
              <w:t>Los documentos seguirán los lineamientos de estándares de calidad, asociados a cada entrega, satisfaciendo las restricciones de hardware y software dadas por el cliente.</w:t>
            </w:r>
          </w:p>
          <w:p w14:paraId="4DB4FD74" w14:textId="77777777" w:rsidR="0030124A" w:rsidRPr="00595763" w:rsidRDefault="0030124A" w:rsidP="00014AF3">
            <w:pPr>
              <w:spacing w:after="200" w:line="276" w:lineRule="auto"/>
              <w:jc w:val="both"/>
              <w:rPr>
                <w:sz w:val="20"/>
                <w:lang w:val="es-CO"/>
              </w:rPr>
            </w:pPr>
          </w:p>
        </w:tc>
      </w:tr>
      <w:tr w:rsidR="0030124A" w:rsidRPr="00D53C37" w14:paraId="30AA8004" w14:textId="77777777" w:rsidTr="00074DE9">
        <w:trPr>
          <w:jc w:val="center"/>
        </w:trPr>
        <w:tc>
          <w:tcPr>
            <w:tcW w:w="1187" w:type="dxa"/>
          </w:tcPr>
          <w:p w14:paraId="57BF3840" w14:textId="77777777" w:rsidR="0030124A" w:rsidRPr="00595763" w:rsidRDefault="0030124A" w:rsidP="00014AF3">
            <w:pPr>
              <w:spacing w:after="200" w:line="276" w:lineRule="auto"/>
              <w:jc w:val="both"/>
              <w:rPr>
                <w:sz w:val="20"/>
                <w:lang w:val="es-CO"/>
              </w:rPr>
            </w:pPr>
            <w:r w:rsidRPr="00595763">
              <w:rPr>
                <w:sz w:val="20"/>
                <w:lang w:val="es-CO"/>
              </w:rPr>
              <w:lastRenderedPageBreak/>
              <w:t>SDD</w:t>
            </w:r>
          </w:p>
        </w:tc>
        <w:tc>
          <w:tcPr>
            <w:tcW w:w="2451" w:type="dxa"/>
          </w:tcPr>
          <w:p w14:paraId="5DDDCFFB" w14:textId="77777777" w:rsidR="0030124A" w:rsidRPr="00595763" w:rsidRDefault="0030124A" w:rsidP="00014AF3">
            <w:pPr>
              <w:pStyle w:val="Prrafodelista"/>
              <w:numPr>
                <w:ilvl w:val="0"/>
                <w:numId w:val="6"/>
              </w:numPr>
              <w:spacing w:after="200" w:line="276" w:lineRule="auto"/>
              <w:jc w:val="both"/>
              <w:rPr>
                <w:sz w:val="20"/>
                <w:lang w:val="es-CO"/>
              </w:rPr>
            </w:pPr>
            <w:r w:rsidRPr="00595763">
              <w:rPr>
                <w:sz w:val="20"/>
                <w:lang w:val="es-CO"/>
              </w:rPr>
              <w:t xml:space="preserve">Software </w:t>
            </w:r>
            <w:proofErr w:type="spellStart"/>
            <w:r w:rsidRPr="00595763">
              <w:rPr>
                <w:sz w:val="20"/>
                <w:lang w:val="es-CO"/>
              </w:rPr>
              <w:t>Design</w:t>
            </w:r>
            <w:proofErr w:type="spellEnd"/>
            <w:r w:rsidRPr="00595763">
              <w:rPr>
                <w:sz w:val="20"/>
                <w:lang w:val="es-CO"/>
              </w:rPr>
              <w:t xml:space="preserve"> </w:t>
            </w:r>
            <w:proofErr w:type="spellStart"/>
            <w:r w:rsidRPr="00595763">
              <w:rPr>
                <w:sz w:val="20"/>
                <w:lang w:val="es-CO"/>
              </w:rPr>
              <w:t>Document</w:t>
            </w:r>
            <w:proofErr w:type="spellEnd"/>
            <w:r w:rsidRPr="00595763">
              <w:rPr>
                <w:sz w:val="20"/>
                <w:lang w:val="es-CO"/>
              </w:rPr>
              <w:t xml:space="preserve"> (Documento de diseño)</w:t>
            </w:r>
          </w:p>
          <w:p w14:paraId="2180BD22" w14:textId="77777777" w:rsidR="0030124A" w:rsidRPr="00595763" w:rsidRDefault="0030124A" w:rsidP="00014AF3">
            <w:pPr>
              <w:pStyle w:val="Prrafodelista"/>
              <w:numPr>
                <w:ilvl w:val="0"/>
                <w:numId w:val="6"/>
              </w:numPr>
              <w:spacing w:after="200" w:line="276" w:lineRule="auto"/>
              <w:jc w:val="both"/>
              <w:rPr>
                <w:sz w:val="20"/>
                <w:lang w:val="es-CO"/>
              </w:rPr>
            </w:pPr>
            <w:r w:rsidRPr="00595763">
              <w:rPr>
                <w:sz w:val="20"/>
                <w:lang w:val="es-CO"/>
              </w:rPr>
              <w:t>Prototipo funcional (implementación mayor o igual al 50% del proyecto)</w:t>
            </w:r>
          </w:p>
          <w:p w14:paraId="62E478DF" w14:textId="77777777" w:rsidR="0030124A" w:rsidRPr="00595763" w:rsidRDefault="0030124A" w:rsidP="00014AF3">
            <w:pPr>
              <w:pStyle w:val="Prrafodelista"/>
              <w:numPr>
                <w:ilvl w:val="0"/>
                <w:numId w:val="6"/>
              </w:numPr>
              <w:spacing w:after="200" w:line="276" w:lineRule="auto"/>
              <w:jc w:val="both"/>
              <w:rPr>
                <w:sz w:val="20"/>
                <w:lang w:val="es-CO"/>
              </w:rPr>
            </w:pPr>
            <w:r w:rsidRPr="00595763">
              <w:rPr>
                <w:sz w:val="20"/>
                <w:lang w:val="es-CO"/>
              </w:rPr>
              <w:t>Informe Gerencial, incluida la  presentación</w:t>
            </w:r>
          </w:p>
          <w:p w14:paraId="71FDF3B3" w14:textId="77777777" w:rsidR="0030124A" w:rsidRPr="00595763" w:rsidRDefault="0030124A" w:rsidP="00014AF3">
            <w:pPr>
              <w:pStyle w:val="Prrafodelista"/>
              <w:numPr>
                <w:ilvl w:val="0"/>
                <w:numId w:val="6"/>
              </w:numPr>
              <w:spacing w:after="200" w:line="276" w:lineRule="auto"/>
              <w:jc w:val="both"/>
              <w:rPr>
                <w:sz w:val="20"/>
                <w:lang w:val="es-CO"/>
              </w:rPr>
            </w:pPr>
            <w:r w:rsidRPr="00595763">
              <w:rPr>
                <w:sz w:val="20"/>
                <w:lang w:val="es-CO"/>
              </w:rPr>
              <w:t>Corrección de entregables anteriores</w:t>
            </w:r>
          </w:p>
          <w:p w14:paraId="367B216C" w14:textId="77777777" w:rsidR="0030124A" w:rsidRPr="00595763" w:rsidRDefault="0030124A" w:rsidP="00014AF3">
            <w:pPr>
              <w:pStyle w:val="Prrafodelista"/>
              <w:numPr>
                <w:ilvl w:val="0"/>
                <w:numId w:val="6"/>
              </w:numPr>
              <w:spacing w:after="200" w:line="276" w:lineRule="auto"/>
              <w:jc w:val="both"/>
              <w:rPr>
                <w:sz w:val="20"/>
                <w:lang w:val="es-CO"/>
              </w:rPr>
            </w:pPr>
            <w:r w:rsidRPr="00595763">
              <w:rPr>
                <w:sz w:val="20"/>
                <w:lang w:val="es-CO"/>
              </w:rPr>
              <w:t>Documento LEEME, que explique el contenido de la entrega</w:t>
            </w:r>
          </w:p>
        </w:tc>
        <w:tc>
          <w:tcPr>
            <w:tcW w:w="1379" w:type="dxa"/>
          </w:tcPr>
          <w:p w14:paraId="2CBE0EC4" w14:textId="77777777" w:rsidR="0030124A" w:rsidRPr="00595763" w:rsidRDefault="0030124A" w:rsidP="00014AF3">
            <w:pPr>
              <w:spacing w:after="200" w:line="276" w:lineRule="auto"/>
              <w:jc w:val="both"/>
              <w:rPr>
                <w:sz w:val="20"/>
                <w:lang w:val="es-CO"/>
              </w:rPr>
            </w:pPr>
            <w:r w:rsidRPr="00595763">
              <w:rPr>
                <w:sz w:val="20"/>
                <w:lang w:val="es-CO"/>
              </w:rPr>
              <w:t>Martes 6 de Noviembre  de 2012, 4:00pm, salón de clase (3-501) Instalaciones Pontificia Universidad Javeriana –Bogotá</w:t>
            </w:r>
          </w:p>
        </w:tc>
        <w:tc>
          <w:tcPr>
            <w:tcW w:w="1172" w:type="dxa"/>
          </w:tcPr>
          <w:p w14:paraId="12494993" w14:textId="77777777" w:rsidR="0030124A" w:rsidRPr="00595763" w:rsidRDefault="0030124A" w:rsidP="00014AF3">
            <w:pPr>
              <w:spacing w:after="200" w:line="276" w:lineRule="auto"/>
              <w:jc w:val="both"/>
              <w:rPr>
                <w:sz w:val="20"/>
                <w:lang w:val="es-CO"/>
              </w:rPr>
            </w:pPr>
            <w:r w:rsidRPr="00595763">
              <w:rPr>
                <w:sz w:val="20"/>
                <w:lang w:val="es-CO"/>
              </w:rPr>
              <w:t xml:space="preserve">Magnético </w:t>
            </w:r>
          </w:p>
        </w:tc>
        <w:tc>
          <w:tcPr>
            <w:tcW w:w="1519" w:type="dxa"/>
          </w:tcPr>
          <w:p w14:paraId="2098541C" w14:textId="77777777" w:rsidR="0030124A" w:rsidRPr="00595763" w:rsidRDefault="0030124A" w:rsidP="00014AF3">
            <w:pPr>
              <w:spacing w:after="200" w:line="276" w:lineRule="auto"/>
              <w:jc w:val="both"/>
              <w:rPr>
                <w:sz w:val="20"/>
                <w:lang w:val="es-CO"/>
              </w:rPr>
            </w:pPr>
            <w:r w:rsidRPr="00595763">
              <w:rPr>
                <w:sz w:val="20"/>
                <w:lang w:val="es-CO"/>
              </w:rPr>
              <w:t>Los documentos seguirán los lineamientos de estándares de calidad asociados a cada entrega, satisfaciendo las restricciones de hardware y software dadas por el cliente.</w:t>
            </w:r>
          </w:p>
          <w:p w14:paraId="0EDF897F" w14:textId="77777777" w:rsidR="0030124A" w:rsidRPr="00595763" w:rsidRDefault="0030124A" w:rsidP="00014AF3">
            <w:pPr>
              <w:spacing w:after="200" w:line="276" w:lineRule="auto"/>
              <w:jc w:val="both"/>
              <w:rPr>
                <w:sz w:val="20"/>
                <w:lang w:val="es-CO"/>
              </w:rPr>
            </w:pPr>
          </w:p>
        </w:tc>
      </w:tr>
      <w:tr w:rsidR="0030124A" w:rsidRPr="00D53C37" w14:paraId="73E08680" w14:textId="77777777" w:rsidTr="00074DE9">
        <w:trPr>
          <w:jc w:val="center"/>
        </w:trPr>
        <w:tc>
          <w:tcPr>
            <w:tcW w:w="1187" w:type="dxa"/>
          </w:tcPr>
          <w:p w14:paraId="17FDD9BF" w14:textId="77777777" w:rsidR="0030124A" w:rsidRPr="00595763" w:rsidRDefault="0030124A" w:rsidP="00014AF3">
            <w:pPr>
              <w:spacing w:after="200" w:line="276" w:lineRule="auto"/>
              <w:jc w:val="both"/>
              <w:rPr>
                <w:sz w:val="20"/>
                <w:lang w:val="es-CO"/>
              </w:rPr>
            </w:pPr>
            <w:r w:rsidRPr="00595763">
              <w:rPr>
                <w:sz w:val="20"/>
                <w:lang w:val="es-CO"/>
              </w:rPr>
              <w:t>Final</w:t>
            </w:r>
          </w:p>
        </w:tc>
        <w:tc>
          <w:tcPr>
            <w:tcW w:w="2451" w:type="dxa"/>
          </w:tcPr>
          <w:p w14:paraId="00972206" w14:textId="77777777" w:rsidR="0030124A" w:rsidRPr="00595763" w:rsidRDefault="0030124A" w:rsidP="00014AF3">
            <w:pPr>
              <w:pStyle w:val="Prrafodelista"/>
              <w:numPr>
                <w:ilvl w:val="0"/>
                <w:numId w:val="6"/>
              </w:numPr>
              <w:spacing w:after="200" w:line="276" w:lineRule="auto"/>
              <w:jc w:val="both"/>
              <w:rPr>
                <w:sz w:val="20"/>
                <w:lang w:val="es-CO"/>
              </w:rPr>
            </w:pPr>
            <w:r w:rsidRPr="00595763">
              <w:rPr>
                <w:sz w:val="20"/>
                <w:lang w:val="es-CO"/>
              </w:rPr>
              <w:t>Prototipo funcional final</w:t>
            </w:r>
          </w:p>
          <w:p w14:paraId="4100E50B" w14:textId="77777777" w:rsidR="0030124A" w:rsidRPr="00595763" w:rsidRDefault="0030124A" w:rsidP="00014AF3">
            <w:pPr>
              <w:pStyle w:val="Prrafodelista"/>
              <w:numPr>
                <w:ilvl w:val="0"/>
                <w:numId w:val="6"/>
              </w:numPr>
              <w:spacing w:after="200" w:line="276" w:lineRule="auto"/>
              <w:jc w:val="both"/>
              <w:rPr>
                <w:sz w:val="20"/>
                <w:lang w:val="es-CO"/>
              </w:rPr>
            </w:pPr>
            <w:r w:rsidRPr="00595763">
              <w:rPr>
                <w:sz w:val="20"/>
                <w:lang w:val="es-CO"/>
              </w:rPr>
              <w:t>Plan de Pruebas</w:t>
            </w:r>
          </w:p>
          <w:p w14:paraId="5A5FBEEC" w14:textId="77777777" w:rsidR="0030124A" w:rsidRPr="00595763" w:rsidRDefault="0030124A" w:rsidP="00014AF3">
            <w:pPr>
              <w:pStyle w:val="Prrafodelista"/>
              <w:numPr>
                <w:ilvl w:val="0"/>
                <w:numId w:val="6"/>
              </w:numPr>
              <w:spacing w:after="200" w:line="276" w:lineRule="auto"/>
              <w:jc w:val="both"/>
              <w:rPr>
                <w:sz w:val="20"/>
                <w:lang w:val="es-CO"/>
              </w:rPr>
            </w:pPr>
            <w:r w:rsidRPr="00595763">
              <w:rPr>
                <w:sz w:val="20"/>
                <w:lang w:val="es-CO"/>
              </w:rPr>
              <w:t>Manuales</w:t>
            </w:r>
          </w:p>
          <w:p w14:paraId="262C4691" w14:textId="77777777" w:rsidR="0030124A" w:rsidRPr="00595763" w:rsidRDefault="0030124A" w:rsidP="00014AF3">
            <w:pPr>
              <w:pStyle w:val="Prrafodelista"/>
              <w:numPr>
                <w:ilvl w:val="0"/>
                <w:numId w:val="6"/>
              </w:numPr>
              <w:spacing w:after="200" w:line="276" w:lineRule="auto"/>
              <w:jc w:val="both"/>
              <w:rPr>
                <w:sz w:val="20"/>
                <w:lang w:val="es-CO"/>
              </w:rPr>
            </w:pPr>
            <w:r w:rsidRPr="00595763">
              <w:rPr>
                <w:sz w:val="20"/>
                <w:lang w:val="es-CO"/>
              </w:rPr>
              <w:t>Plan de pruebas</w:t>
            </w:r>
          </w:p>
          <w:p w14:paraId="0B9BF28F" w14:textId="77777777" w:rsidR="0030124A" w:rsidRPr="00595763" w:rsidRDefault="0030124A" w:rsidP="00014AF3">
            <w:pPr>
              <w:pStyle w:val="Prrafodelista"/>
              <w:numPr>
                <w:ilvl w:val="0"/>
                <w:numId w:val="6"/>
              </w:numPr>
              <w:spacing w:after="200" w:line="276" w:lineRule="auto"/>
              <w:jc w:val="both"/>
              <w:rPr>
                <w:sz w:val="20"/>
                <w:lang w:val="es-CO"/>
              </w:rPr>
            </w:pPr>
            <w:r w:rsidRPr="00595763">
              <w:rPr>
                <w:sz w:val="20"/>
                <w:lang w:val="es-CO"/>
              </w:rPr>
              <w:t>Resultados de las pruebas</w:t>
            </w:r>
          </w:p>
          <w:p w14:paraId="78B50F2B" w14:textId="77777777" w:rsidR="0030124A" w:rsidRPr="00595763" w:rsidRDefault="0030124A" w:rsidP="00014AF3">
            <w:pPr>
              <w:pStyle w:val="Prrafodelista"/>
              <w:numPr>
                <w:ilvl w:val="0"/>
                <w:numId w:val="6"/>
              </w:numPr>
              <w:spacing w:after="200" w:line="276" w:lineRule="auto"/>
              <w:jc w:val="both"/>
              <w:rPr>
                <w:sz w:val="20"/>
                <w:lang w:val="es-CO"/>
              </w:rPr>
            </w:pPr>
            <w:r w:rsidRPr="00595763">
              <w:rPr>
                <w:sz w:val="20"/>
                <w:lang w:val="es-CO"/>
              </w:rPr>
              <w:t>Informe Gerencial, incluida la  presentación</w:t>
            </w:r>
          </w:p>
          <w:p w14:paraId="5513DFCD" w14:textId="77777777" w:rsidR="0030124A" w:rsidRPr="00595763" w:rsidRDefault="0030124A" w:rsidP="00014AF3">
            <w:pPr>
              <w:pStyle w:val="Prrafodelista"/>
              <w:numPr>
                <w:ilvl w:val="0"/>
                <w:numId w:val="6"/>
              </w:numPr>
              <w:spacing w:after="200" w:line="276" w:lineRule="auto"/>
              <w:jc w:val="both"/>
              <w:rPr>
                <w:sz w:val="20"/>
                <w:lang w:val="es-CO"/>
              </w:rPr>
            </w:pPr>
            <w:r w:rsidRPr="00595763">
              <w:rPr>
                <w:sz w:val="20"/>
                <w:lang w:val="es-CO"/>
              </w:rPr>
              <w:t>Corrección de entregables anteriores</w:t>
            </w:r>
          </w:p>
          <w:p w14:paraId="767DACFC" w14:textId="77777777" w:rsidR="0030124A" w:rsidRPr="00595763" w:rsidRDefault="0030124A" w:rsidP="00014AF3">
            <w:pPr>
              <w:pStyle w:val="Prrafodelista"/>
              <w:numPr>
                <w:ilvl w:val="0"/>
                <w:numId w:val="6"/>
              </w:numPr>
              <w:spacing w:after="200" w:line="276" w:lineRule="auto"/>
              <w:jc w:val="both"/>
              <w:rPr>
                <w:sz w:val="20"/>
                <w:lang w:val="es-CO"/>
              </w:rPr>
            </w:pPr>
            <w:r w:rsidRPr="00595763">
              <w:rPr>
                <w:sz w:val="20"/>
                <w:lang w:val="es-CO"/>
              </w:rPr>
              <w:t>Documento LEEME, que explique el contenido de la entrega</w:t>
            </w:r>
          </w:p>
        </w:tc>
        <w:tc>
          <w:tcPr>
            <w:tcW w:w="1379" w:type="dxa"/>
          </w:tcPr>
          <w:p w14:paraId="4E6246DE" w14:textId="77777777" w:rsidR="0030124A" w:rsidRPr="00595763" w:rsidRDefault="0030124A" w:rsidP="00014AF3">
            <w:pPr>
              <w:spacing w:after="200" w:line="276" w:lineRule="auto"/>
              <w:jc w:val="both"/>
              <w:rPr>
                <w:sz w:val="20"/>
                <w:lang w:val="es-CO"/>
              </w:rPr>
            </w:pPr>
            <w:r w:rsidRPr="00595763">
              <w:rPr>
                <w:sz w:val="20"/>
                <w:lang w:val="es-CO"/>
              </w:rPr>
              <w:t>Viernes 30 de Noviembre de 2012, sala de Bases de Datos, Instalaciones Pontificia Universidad Javeriana –Bogotá</w:t>
            </w:r>
          </w:p>
        </w:tc>
        <w:tc>
          <w:tcPr>
            <w:tcW w:w="1172" w:type="dxa"/>
          </w:tcPr>
          <w:p w14:paraId="2B458E23" w14:textId="77777777" w:rsidR="0030124A" w:rsidRPr="00595763" w:rsidRDefault="001F0D11" w:rsidP="00014AF3">
            <w:pPr>
              <w:spacing w:after="200" w:line="276" w:lineRule="auto"/>
              <w:jc w:val="both"/>
              <w:rPr>
                <w:sz w:val="20"/>
                <w:lang w:val="es-CO"/>
              </w:rPr>
            </w:pPr>
            <w:r w:rsidRPr="00595763">
              <w:rPr>
                <w:sz w:val="20"/>
                <w:lang w:val="es-CO"/>
              </w:rPr>
              <w:t>Magnético</w:t>
            </w:r>
          </w:p>
        </w:tc>
        <w:tc>
          <w:tcPr>
            <w:tcW w:w="1519" w:type="dxa"/>
          </w:tcPr>
          <w:p w14:paraId="266AA63D" w14:textId="77777777" w:rsidR="0030124A" w:rsidRPr="00595763" w:rsidRDefault="0030124A" w:rsidP="00014AF3">
            <w:pPr>
              <w:spacing w:after="200" w:line="276" w:lineRule="auto"/>
              <w:jc w:val="both"/>
              <w:rPr>
                <w:sz w:val="20"/>
                <w:lang w:val="es-CO"/>
              </w:rPr>
            </w:pPr>
            <w:r w:rsidRPr="00595763">
              <w:rPr>
                <w:sz w:val="20"/>
                <w:lang w:val="es-CO"/>
              </w:rPr>
              <w:t>Los documentos seguirán los lineamientos de estándares de calidad asociados a cada entrega, satisfaciendo las restricciones de hardware y software dadas por el cliente.</w:t>
            </w:r>
          </w:p>
          <w:p w14:paraId="64783D9C" w14:textId="77777777" w:rsidR="0030124A" w:rsidRPr="00595763" w:rsidRDefault="0030124A" w:rsidP="00014AF3">
            <w:pPr>
              <w:spacing w:after="200" w:line="276" w:lineRule="auto"/>
              <w:jc w:val="both"/>
              <w:rPr>
                <w:sz w:val="20"/>
                <w:lang w:val="es-CO"/>
              </w:rPr>
            </w:pPr>
          </w:p>
        </w:tc>
      </w:tr>
    </w:tbl>
    <w:p w14:paraId="0794CDDF" w14:textId="77777777" w:rsidR="00627816" w:rsidRPr="00595763" w:rsidRDefault="00627816" w:rsidP="00014AF3">
      <w:pPr>
        <w:pStyle w:val="Epgrafe"/>
        <w:keepNext/>
        <w:jc w:val="both"/>
        <w:rPr>
          <w:lang w:val="es-CO"/>
        </w:rPr>
      </w:pPr>
      <w:bookmarkStart w:id="19" w:name="_Toc333012790"/>
      <w:r w:rsidRPr="00595763">
        <w:rPr>
          <w:lang w:val="es-CO"/>
        </w:rPr>
        <w:t xml:space="preserve">Tabla </w:t>
      </w:r>
      <w:r w:rsidRPr="00595763">
        <w:rPr>
          <w:lang w:val="es-CO"/>
        </w:rPr>
        <w:fldChar w:fldCharType="begin"/>
      </w:r>
      <w:r w:rsidRPr="00595763">
        <w:rPr>
          <w:lang w:val="es-CO"/>
        </w:rPr>
        <w:instrText xml:space="preserve"> SEQ Tabla \* ARABIC </w:instrText>
      </w:r>
      <w:r w:rsidRPr="00595763">
        <w:rPr>
          <w:lang w:val="es-CO"/>
        </w:rPr>
        <w:fldChar w:fldCharType="separate"/>
      </w:r>
      <w:r w:rsidR="00C11889" w:rsidRPr="00595763">
        <w:rPr>
          <w:lang w:val="es-CO"/>
        </w:rPr>
        <w:t>1</w:t>
      </w:r>
      <w:r w:rsidRPr="00595763">
        <w:rPr>
          <w:lang w:val="es-CO"/>
        </w:rPr>
        <w:fldChar w:fldCharType="end"/>
      </w:r>
      <w:r w:rsidRPr="00595763">
        <w:rPr>
          <w:lang w:val="es-CO"/>
        </w:rPr>
        <w:t>: Entregables del Proyecto</w:t>
      </w:r>
      <w:bookmarkEnd w:id="19"/>
    </w:p>
    <w:p w14:paraId="147FB3B9" w14:textId="5BBEDD19" w:rsidR="00B129AA" w:rsidRPr="00595763" w:rsidRDefault="00B129AA" w:rsidP="00014AF3">
      <w:pPr>
        <w:jc w:val="both"/>
        <w:rPr>
          <w:lang w:val="es-CO"/>
        </w:rPr>
      </w:pPr>
    </w:p>
    <w:p w14:paraId="021E8CDD" w14:textId="6369A025" w:rsidR="00D9745F" w:rsidRPr="00595763" w:rsidRDefault="00D9745F" w:rsidP="00014AF3">
      <w:pPr>
        <w:pStyle w:val="Ttulo3"/>
        <w:jc w:val="both"/>
        <w:rPr>
          <w:rFonts w:ascii="Arial" w:hAnsi="Arial"/>
          <w:sz w:val="28"/>
          <w:lang w:val="es-CO"/>
        </w:rPr>
      </w:pPr>
      <w:bookmarkStart w:id="20" w:name="_Toc333053680"/>
      <w:bookmarkStart w:id="21" w:name="_Toc333653853"/>
      <w:r w:rsidRPr="00595763">
        <w:rPr>
          <w:rFonts w:ascii="Arial" w:hAnsi="Arial"/>
          <w:sz w:val="28"/>
          <w:lang w:val="es-CO"/>
        </w:rPr>
        <w:lastRenderedPageBreak/>
        <w:t xml:space="preserve">1.1.4 </w:t>
      </w:r>
      <w:bookmarkEnd w:id="20"/>
      <w:r w:rsidR="004A7753">
        <w:rPr>
          <w:rFonts w:ascii="Arial" w:hAnsi="Arial"/>
          <w:sz w:val="28"/>
          <w:lang w:val="es-CO"/>
        </w:rPr>
        <w:t>Resumen de Calendarios y Presupuestos</w:t>
      </w:r>
      <w:bookmarkEnd w:id="21"/>
    </w:p>
    <w:p w14:paraId="690EA6CA" w14:textId="77777777" w:rsidR="00D9745F" w:rsidRPr="00595763" w:rsidRDefault="00D9745F" w:rsidP="00014AF3">
      <w:pPr>
        <w:jc w:val="both"/>
        <w:rPr>
          <w:rFonts w:ascii="Arial" w:hAnsi="Arial"/>
          <w:sz w:val="28"/>
          <w:lang w:val="es-CO"/>
        </w:rPr>
      </w:pPr>
    </w:p>
    <w:p w14:paraId="72218F8A" w14:textId="6631A845" w:rsidR="00D9745F" w:rsidRPr="00595763" w:rsidRDefault="00D9745F" w:rsidP="00014AF3">
      <w:pPr>
        <w:pStyle w:val="Ttulo2"/>
        <w:jc w:val="both"/>
        <w:rPr>
          <w:rFonts w:ascii="Arial" w:hAnsi="Arial"/>
          <w:sz w:val="28"/>
          <w:lang w:val="es-CO"/>
        </w:rPr>
      </w:pPr>
      <w:bookmarkStart w:id="22" w:name="_Toc333053681"/>
      <w:bookmarkStart w:id="23" w:name="_Toc333653854"/>
      <w:r w:rsidRPr="00595763">
        <w:rPr>
          <w:rFonts w:ascii="Arial" w:hAnsi="Arial"/>
          <w:sz w:val="28"/>
          <w:lang w:val="es-CO"/>
        </w:rPr>
        <w:t xml:space="preserve">1.2 </w:t>
      </w:r>
      <w:bookmarkEnd w:id="22"/>
      <w:r w:rsidR="00944D00">
        <w:rPr>
          <w:rFonts w:ascii="Arial" w:hAnsi="Arial"/>
          <w:sz w:val="28"/>
          <w:lang w:val="es-CO"/>
        </w:rPr>
        <w:t>Evolución del Plan</w:t>
      </w:r>
      <w:bookmarkEnd w:id="23"/>
    </w:p>
    <w:p w14:paraId="0C8C9127" w14:textId="77777777" w:rsidR="00D9745F" w:rsidRPr="00595763" w:rsidRDefault="00D9745F" w:rsidP="00014AF3">
      <w:pPr>
        <w:jc w:val="both"/>
        <w:rPr>
          <w:rFonts w:ascii="Arial" w:hAnsi="Arial"/>
          <w:sz w:val="28"/>
          <w:lang w:val="es-CO"/>
        </w:rPr>
      </w:pPr>
    </w:p>
    <w:p w14:paraId="07A94DED" w14:textId="1A115070" w:rsidR="00D9745F" w:rsidRPr="00595763" w:rsidRDefault="00D9745F" w:rsidP="00014AF3">
      <w:pPr>
        <w:pStyle w:val="Ttulo1"/>
        <w:jc w:val="both"/>
        <w:rPr>
          <w:rFonts w:ascii="Arial" w:hAnsi="Arial"/>
          <w:lang w:val="es-CO"/>
        </w:rPr>
      </w:pPr>
      <w:bookmarkStart w:id="24" w:name="_Toc333053682"/>
      <w:bookmarkStart w:id="25" w:name="_Toc333653855"/>
      <w:r w:rsidRPr="00595763">
        <w:rPr>
          <w:rFonts w:ascii="Arial" w:hAnsi="Arial"/>
          <w:lang w:val="es-CO"/>
        </w:rPr>
        <w:t xml:space="preserve">2. </w:t>
      </w:r>
      <w:bookmarkEnd w:id="24"/>
      <w:r w:rsidR="00944D00">
        <w:rPr>
          <w:rFonts w:ascii="Arial" w:hAnsi="Arial"/>
          <w:lang w:val="es-CO"/>
        </w:rPr>
        <w:t>Referencias</w:t>
      </w:r>
      <w:bookmarkEnd w:id="25"/>
    </w:p>
    <w:p w14:paraId="051F3EE3" w14:textId="25478559" w:rsidR="00D9745F" w:rsidRPr="00595763" w:rsidRDefault="00D9745F" w:rsidP="00014AF3">
      <w:pPr>
        <w:pStyle w:val="Ttulo1"/>
        <w:jc w:val="both"/>
        <w:rPr>
          <w:rFonts w:ascii="Arial" w:hAnsi="Arial"/>
          <w:lang w:val="es-CO"/>
        </w:rPr>
      </w:pPr>
      <w:bookmarkStart w:id="26" w:name="_Toc333053683"/>
      <w:bookmarkStart w:id="27" w:name="_Toc333653856"/>
      <w:r w:rsidRPr="00595763">
        <w:rPr>
          <w:rFonts w:ascii="Arial" w:hAnsi="Arial"/>
          <w:lang w:val="es-CO"/>
        </w:rPr>
        <w:t xml:space="preserve">3. </w:t>
      </w:r>
      <w:bookmarkEnd w:id="26"/>
      <w:r w:rsidR="00895FEE">
        <w:rPr>
          <w:rFonts w:ascii="Arial" w:hAnsi="Arial"/>
          <w:lang w:val="es-CO"/>
        </w:rPr>
        <w:t>Definiciones</w:t>
      </w:r>
      <w:bookmarkEnd w:id="27"/>
    </w:p>
    <w:p w14:paraId="1ABC5060" w14:textId="65C9849A" w:rsidR="00D9745F" w:rsidRPr="00595763" w:rsidRDefault="00D9745F" w:rsidP="00014AF3">
      <w:pPr>
        <w:pStyle w:val="Ttulo1"/>
        <w:jc w:val="both"/>
        <w:rPr>
          <w:rFonts w:ascii="Arial" w:hAnsi="Arial"/>
          <w:lang w:val="es-CO"/>
        </w:rPr>
      </w:pPr>
      <w:bookmarkStart w:id="28" w:name="_Toc333653857"/>
      <w:r w:rsidRPr="00D53C37">
        <w:rPr>
          <w:rFonts w:ascii="Arial" w:hAnsi="Arial"/>
          <w:lang w:val="es-CO"/>
        </w:rPr>
        <w:t>4.</w:t>
      </w:r>
      <w:r w:rsidR="00D1232E">
        <w:rPr>
          <w:rFonts w:ascii="Arial" w:hAnsi="Arial"/>
          <w:lang w:val="es-CO"/>
        </w:rPr>
        <w:t xml:space="preserve"> </w:t>
      </w:r>
      <w:r w:rsidR="00EC7126">
        <w:rPr>
          <w:rFonts w:ascii="Arial" w:hAnsi="Arial"/>
          <w:lang w:val="es-CO"/>
        </w:rPr>
        <w:t>Contexto del Proyecto</w:t>
      </w:r>
      <w:bookmarkEnd w:id="28"/>
    </w:p>
    <w:p w14:paraId="45643869" w14:textId="1FCAF7CD" w:rsidR="00D9745F" w:rsidRDefault="00D9745F" w:rsidP="00014AF3">
      <w:pPr>
        <w:pStyle w:val="Ttulo2"/>
        <w:jc w:val="both"/>
        <w:rPr>
          <w:rFonts w:ascii="Arial" w:hAnsi="Arial"/>
          <w:sz w:val="28"/>
          <w:lang w:val="es-CO"/>
        </w:rPr>
      </w:pPr>
      <w:bookmarkStart w:id="29" w:name="_Toc333053685"/>
      <w:bookmarkStart w:id="30" w:name="_Toc333653858"/>
      <w:r w:rsidRPr="00595763">
        <w:rPr>
          <w:rFonts w:ascii="Arial" w:hAnsi="Arial"/>
          <w:sz w:val="28"/>
          <w:lang w:val="es-CO"/>
        </w:rPr>
        <w:t xml:space="preserve">4.1 </w:t>
      </w:r>
      <w:bookmarkEnd w:id="29"/>
      <w:r w:rsidR="00A94207">
        <w:rPr>
          <w:rFonts w:ascii="Arial" w:hAnsi="Arial"/>
          <w:sz w:val="28"/>
          <w:lang w:val="es-CO"/>
        </w:rPr>
        <w:t>Modelo de Procesos</w:t>
      </w:r>
      <w:bookmarkEnd w:id="30"/>
    </w:p>
    <w:p w14:paraId="3D266B8F" w14:textId="3281FEED" w:rsidR="003011D6" w:rsidRDefault="00D1232E" w:rsidP="00014AF3">
      <w:pPr>
        <w:jc w:val="both"/>
        <w:rPr>
          <w:lang w:val="es-CO"/>
        </w:rPr>
      </w:pPr>
      <w:r>
        <w:rPr>
          <w:lang w:val="es-CO"/>
        </w:rPr>
        <w:t xml:space="preserve">Para plantear el modelo de ciclo de vida </w:t>
      </w:r>
      <w:r w:rsidR="003011D6">
        <w:rPr>
          <w:lang w:val="es-CO"/>
        </w:rPr>
        <w:t>se llevó a cabo el sig</w:t>
      </w:r>
      <w:r w:rsidR="00FA165F">
        <w:rPr>
          <w:lang w:val="es-CO"/>
        </w:rPr>
        <w:t xml:space="preserve">uiente proceso que se ilustra en la </w:t>
      </w:r>
      <w:hyperlink r:id="rId27" w:history="1">
        <w:r w:rsidR="00FA165F" w:rsidRPr="00FA165F">
          <w:rPr>
            <w:rStyle w:val="Hipervnculo"/>
            <w:lang w:val="es-CO"/>
          </w:rPr>
          <w:t>figura Modelo de ciclo de vida</w:t>
        </w:r>
      </w:hyperlink>
      <w:r w:rsidR="00FA165F">
        <w:rPr>
          <w:lang w:val="es-CO"/>
        </w:rPr>
        <w:t>.</w:t>
      </w:r>
    </w:p>
    <w:p w14:paraId="1DFB2F09" w14:textId="44717AC6" w:rsidR="00FA165F" w:rsidRPr="00D1232E" w:rsidRDefault="00E14404" w:rsidP="00014AF3">
      <w:pPr>
        <w:jc w:val="both"/>
        <w:rPr>
          <w:lang w:val="es-CO"/>
        </w:rPr>
      </w:pPr>
      <w:r>
        <w:rPr>
          <w:lang w:val="es-CO"/>
        </w:rPr>
        <w:t xml:space="preserve">Los procesos que se encuentran en el </w:t>
      </w:r>
      <w:hyperlink r:id="rId28" w:history="1">
        <w:r w:rsidRPr="00E14404">
          <w:rPr>
            <w:rStyle w:val="Hipervnculo"/>
            <w:lang w:val="es-CO"/>
          </w:rPr>
          <w:t>modelo de ciclo de vida adaptado</w:t>
        </w:r>
      </w:hyperlink>
      <w:r>
        <w:rPr>
          <w:lang w:val="es-CO"/>
        </w:rPr>
        <w:t xml:space="preserve"> están detallados en la </w:t>
      </w:r>
      <w:hyperlink w:anchor="_5.2.1._Actividades_de" w:history="1">
        <w:r w:rsidRPr="00E14404">
          <w:rPr>
            <w:rStyle w:val="Hipervnculo"/>
            <w:lang w:val="es-CO"/>
          </w:rPr>
          <w:t>sección 5.2.1.</w:t>
        </w:r>
      </w:hyperlink>
    </w:p>
    <w:p w14:paraId="30D4DD33" w14:textId="489145F8" w:rsidR="00D9745F" w:rsidRPr="00595763" w:rsidRDefault="00D9745F" w:rsidP="00014AF3">
      <w:pPr>
        <w:pStyle w:val="Ttulo2"/>
        <w:jc w:val="both"/>
        <w:rPr>
          <w:rFonts w:ascii="Arial" w:hAnsi="Arial"/>
          <w:sz w:val="28"/>
          <w:lang w:val="es-CO"/>
        </w:rPr>
      </w:pPr>
      <w:bookmarkStart w:id="31" w:name="_Toc333053686"/>
      <w:bookmarkStart w:id="32" w:name="_Toc333653859"/>
      <w:r w:rsidRPr="00595763">
        <w:rPr>
          <w:rFonts w:ascii="Arial" w:hAnsi="Arial"/>
          <w:sz w:val="28"/>
          <w:lang w:val="es-CO"/>
        </w:rPr>
        <w:t xml:space="preserve">4.2 </w:t>
      </w:r>
      <w:r w:rsidR="00A94207" w:rsidRPr="00595763">
        <w:rPr>
          <w:rFonts w:ascii="Arial" w:hAnsi="Arial"/>
          <w:sz w:val="28"/>
          <w:lang w:val="es-CO"/>
        </w:rPr>
        <w:t>Plan</w:t>
      </w:r>
      <w:bookmarkEnd w:id="31"/>
      <w:r w:rsidR="00A94207">
        <w:rPr>
          <w:rFonts w:ascii="Arial" w:hAnsi="Arial"/>
          <w:sz w:val="28"/>
          <w:lang w:val="es-CO"/>
        </w:rPr>
        <w:t xml:space="preserve"> de Mejoramiento de Procesos</w:t>
      </w:r>
      <w:bookmarkEnd w:id="32"/>
    </w:p>
    <w:p w14:paraId="7136CB2F" w14:textId="1DB9C767" w:rsidR="00D9745F" w:rsidRPr="00595763" w:rsidRDefault="00D9745F" w:rsidP="00014AF3">
      <w:pPr>
        <w:pStyle w:val="Ttulo2"/>
        <w:jc w:val="both"/>
        <w:rPr>
          <w:rFonts w:ascii="Arial" w:hAnsi="Arial"/>
          <w:sz w:val="28"/>
          <w:lang w:val="es-CO"/>
        </w:rPr>
      </w:pPr>
      <w:bookmarkStart w:id="33" w:name="_Toc333053687"/>
      <w:bookmarkStart w:id="34" w:name="_Toc333653860"/>
      <w:r w:rsidRPr="00595763">
        <w:rPr>
          <w:rFonts w:ascii="Arial" w:hAnsi="Arial"/>
          <w:sz w:val="28"/>
          <w:lang w:val="es-CO"/>
        </w:rPr>
        <w:t xml:space="preserve">4.3 </w:t>
      </w:r>
      <w:r w:rsidR="009656CB" w:rsidRPr="00595763">
        <w:rPr>
          <w:rFonts w:ascii="Arial" w:hAnsi="Arial"/>
          <w:sz w:val="28"/>
          <w:lang w:val="es-CO"/>
        </w:rPr>
        <w:t>Plan</w:t>
      </w:r>
      <w:bookmarkEnd w:id="33"/>
      <w:r w:rsidR="009656CB" w:rsidRPr="00D53C37">
        <w:rPr>
          <w:rFonts w:ascii="Arial" w:hAnsi="Arial"/>
          <w:sz w:val="28"/>
          <w:lang w:val="es-CO"/>
        </w:rPr>
        <w:t xml:space="preserve"> de Infraestructura</w:t>
      </w:r>
      <w:bookmarkEnd w:id="34"/>
      <w:r w:rsidR="00C45E13" w:rsidRPr="00D53C37">
        <w:rPr>
          <w:rFonts w:ascii="Arial" w:hAnsi="Arial"/>
          <w:sz w:val="28"/>
          <w:lang w:val="es-CO"/>
        </w:rPr>
        <w:t xml:space="preserve"> </w:t>
      </w:r>
    </w:p>
    <w:p w14:paraId="3D8D0DC7" w14:textId="62B13067" w:rsidR="00B87FCF" w:rsidRPr="00595763" w:rsidRDefault="00B87FCF" w:rsidP="00014AF3">
      <w:pPr>
        <w:jc w:val="both"/>
        <w:rPr>
          <w:lang w:val="es-CO"/>
        </w:rPr>
      </w:pPr>
      <w:r w:rsidRPr="00595763">
        <w:rPr>
          <w:lang w:val="es-CO"/>
        </w:rPr>
        <w:t xml:space="preserve">El plan de instalación del producto se basa en las dotaciones físicas y de equipos, tanto hardware como software, que brindan la Pontificia Universidad Javeriana para el desarrollo de este proyecto, como se ve en la siguiente </w:t>
      </w:r>
      <w:hyperlink r:id="rId29" w:history="1">
        <w:r w:rsidRPr="00FA165F">
          <w:rPr>
            <w:rStyle w:val="Hipervnculo"/>
            <w:lang w:val="es-CO"/>
          </w:rPr>
          <w:t xml:space="preserve">figura </w:t>
        </w:r>
        <w:r w:rsidRPr="00FA165F">
          <w:rPr>
            <w:rStyle w:val="Hipervnculo"/>
          </w:rPr>
          <w:t>Infraestructural institucional</w:t>
        </w:r>
        <w:r w:rsidRPr="00FA165F">
          <w:rPr>
            <w:rStyle w:val="Hipervnculo"/>
            <w:lang w:val="es-CO"/>
          </w:rPr>
          <w:t>.</w:t>
        </w:r>
      </w:hyperlink>
    </w:p>
    <w:p w14:paraId="71F4206E" w14:textId="7B2128AD" w:rsidR="00B87FCF" w:rsidRPr="00595763" w:rsidRDefault="00B87FCF" w:rsidP="00014AF3">
      <w:pPr>
        <w:jc w:val="both"/>
        <w:rPr>
          <w:lang w:val="es-CO"/>
        </w:rPr>
      </w:pPr>
      <w:r w:rsidRPr="00595763">
        <w:rPr>
          <w:lang w:val="es-CO"/>
        </w:rPr>
        <w:t xml:space="preserve">El producto será desarrollado bajo los recursos tecnológicos que posee el grupo de desarrollo </w:t>
      </w:r>
      <w:proofErr w:type="spellStart"/>
      <w:r w:rsidRPr="00595763">
        <w:rPr>
          <w:lang w:val="es-CO"/>
        </w:rPr>
        <w:t>Fifth</w:t>
      </w:r>
      <w:proofErr w:type="spellEnd"/>
      <w:r w:rsidRPr="00595763">
        <w:rPr>
          <w:lang w:val="es-CO"/>
        </w:rPr>
        <w:t xml:space="preserve"> </w:t>
      </w:r>
      <w:proofErr w:type="spellStart"/>
      <w:r w:rsidRPr="00595763">
        <w:rPr>
          <w:lang w:val="es-CO"/>
        </w:rPr>
        <w:t>Floor</w:t>
      </w:r>
      <w:proofErr w:type="spellEnd"/>
      <w:r w:rsidRPr="00595763">
        <w:rPr>
          <w:lang w:val="es-CO"/>
        </w:rPr>
        <w:t xml:space="preserve"> Corp., ya que no se hará adquisición de estos para este desarrollo. En cuanto a las instalaciones físicas en las cuales se desarrollara y se harán las pruebas  al proyecto se encuentran los hogares de los integrantes del grupo teniendo en cuenta la disponibilidad de estos</w:t>
      </w:r>
      <w:r w:rsidR="006D6F62">
        <w:t xml:space="preserve"> (Ver figura </w:t>
      </w:r>
      <w:hyperlink r:id="rId30" w:history="1">
        <w:r w:rsidR="0090338D" w:rsidRPr="0090338D">
          <w:rPr>
            <w:rStyle w:val="Hipervnculo"/>
          </w:rPr>
          <w:t xml:space="preserve">Infraestructura de </w:t>
        </w:r>
        <w:proofErr w:type="spellStart"/>
        <w:r w:rsidR="0090338D" w:rsidRPr="0090338D">
          <w:rPr>
            <w:rStyle w:val="Hipervnculo"/>
          </w:rPr>
          <w:t>Fifth</w:t>
        </w:r>
        <w:proofErr w:type="spellEnd"/>
        <w:r w:rsidR="0090338D" w:rsidRPr="0090338D">
          <w:rPr>
            <w:rStyle w:val="Hipervnculo"/>
          </w:rPr>
          <w:t xml:space="preserve"> </w:t>
        </w:r>
        <w:proofErr w:type="spellStart"/>
        <w:r w:rsidR="0090338D" w:rsidRPr="0090338D">
          <w:rPr>
            <w:rStyle w:val="Hipervnculo"/>
          </w:rPr>
          <w:t>Floor</w:t>
        </w:r>
        <w:proofErr w:type="spellEnd"/>
      </w:hyperlink>
      <w:r w:rsidR="006D6F62">
        <w:t>)</w:t>
      </w:r>
      <w:r>
        <w:t xml:space="preserve">. </w:t>
      </w:r>
      <w:r w:rsidRPr="00595763">
        <w:rPr>
          <w:lang w:val="es-CO"/>
        </w:rPr>
        <w:t>También serán usadas las instalaciones de la universidad, en especial la sala de bases de datos, ya que este proyecto se esta desarrollando bajo</w:t>
      </w:r>
      <w:r w:rsidR="0090338D">
        <w:rPr>
          <w:lang w:val="es-CO"/>
        </w:rPr>
        <w:t xml:space="preserve"> la configuración de esta sala.</w:t>
      </w:r>
    </w:p>
    <w:p w14:paraId="5E1DCC39" w14:textId="65E1AB4F" w:rsidR="00F31C00" w:rsidRPr="00595763" w:rsidRDefault="00D9745F" w:rsidP="00014AF3">
      <w:pPr>
        <w:pStyle w:val="Ttulo2"/>
        <w:jc w:val="both"/>
        <w:rPr>
          <w:rFonts w:ascii="Arial" w:hAnsi="Arial"/>
          <w:sz w:val="28"/>
          <w:lang w:val="es-CO"/>
        </w:rPr>
      </w:pPr>
      <w:bookmarkStart w:id="35" w:name="_Toc333653861"/>
      <w:r w:rsidRPr="00D53C37">
        <w:rPr>
          <w:rFonts w:ascii="Arial" w:hAnsi="Arial"/>
          <w:sz w:val="28"/>
          <w:lang w:val="es-CO"/>
        </w:rPr>
        <w:lastRenderedPageBreak/>
        <w:t xml:space="preserve">4.4 </w:t>
      </w:r>
      <w:r w:rsidR="00403840" w:rsidRPr="00D53C37">
        <w:rPr>
          <w:rFonts w:ascii="Arial" w:hAnsi="Arial"/>
          <w:sz w:val="28"/>
          <w:lang w:val="es-CO"/>
        </w:rPr>
        <w:t>Métodos Herramientas y Técnicas</w:t>
      </w:r>
      <w:bookmarkEnd w:id="35"/>
    </w:p>
    <w:p w14:paraId="6421651E" w14:textId="59FE9F8F" w:rsidR="00F80307" w:rsidRPr="00595763" w:rsidRDefault="00476FC8" w:rsidP="00014AF3">
      <w:pPr>
        <w:pStyle w:val="Ttulo4"/>
        <w:jc w:val="both"/>
        <w:rPr>
          <w:lang w:val="es-CO"/>
        </w:rPr>
      </w:pPr>
      <w:r>
        <w:rPr>
          <w:lang w:val="es-CO"/>
        </w:rPr>
        <w:t xml:space="preserve">4.4.1 </w:t>
      </w:r>
      <w:bookmarkStart w:id="36" w:name="_Toc333053691"/>
      <w:r w:rsidR="00F80307" w:rsidRPr="00595763">
        <w:rPr>
          <w:lang w:val="es-CO"/>
        </w:rPr>
        <w:t>Herramientas de Software</w:t>
      </w:r>
      <w:bookmarkEnd w:id="36"/>
    </w:p>
    <w:p w14:paraId="1AB24752" w14:textId="77777777" w:rsidR="008B302E" w:rsidRPr="00595763" w:rsidRDefault="008B302E" w:rsidP="00014AF3">
      <w:pPr>
        <w:pStyle w:val="Ttulo5"/>
        <w:jc w:val="both"/>
        <w:rPr>
          <w:lang w:val="es-CO"/>
        </w:rPr>
      </w:pPr>
      <w:bookmarkStart w:id="37" w:name="_Toc333053692"/>
      <w:r w:rsidRPr="00595763">
        <w:rPr>
          <w:lang w:val="es-CO"/>
        </w:rPr>
        <w:t>Lenguajes de programación</w:t>
      </w:r>
      <w:bookmarkEnd w:id="37"/>
    </w:p>
    <w:p w14:paraId="4466E676" w14:textId="07085AE8" w:rsidR="008B302E" w:rsidRPr="00595763" w:rsidRDefault="00F063B1" w:rsidP="00014AF3">
      <w:pPr>
        <w:pStyle w:val="Prrafodelista"/>
        <w:numPr>
          <w:ilvl w:val="0"/>
          <w:numId w:val="23"/>
        </w:numPr>
        <w:jc w:val="both"/>
      </w:pPr>
      <w:r w:rsidRPr="00595763">
        <w:rPr>
          <w:lang w:val="es-CO"/>
        </w:rPr>
        <w:t>JavaScript</w:t>
      </w:r>
    </w:p>
    <w:p w14:paraId="765CC8A2" w14:textId="508E49C0" w:rsidR="003A6582" w:rsidRDefault="000B1A99" w:rsidP="00014AF3">
      <w:pPr>
        <w:pStyle w:val="Prrafodelista"/>
        <w:numPr>
          <w:ilvl w:val="1"/>
          <w:numId w:val="23"/>
        </w:numPr>
        <w:jc w:val="both"/>
        <w:rPr>
          <w:lang w:val="es-CO"/>
        </w:rPr>
      </w:pPr>
      <w:r>
        <w:rPr>
          <w:lang w:val="es-CO"/>
        </w:rPr>
        <w:t xml:space="preserve">Es un lenguaje de script, orientado a objetos, Desarrollado por la empresa Netscape, originalmente </w:t>
      </w:r>
      <w:proofErr w:type="spellStart"/>
      <w:r>
        <w:rPr>
          <w:lang w:val="es-CO"/>
        </w:rPr>
        <w:t>LiveScript</w:t>
      </w:r>
      <w:proofErr w:type="spellEnd"/>
      <w:r>
        <w:rPr>
          <w:lang w:val="es-CO"/>
        </w:rPr>
        <w:t xml:space="preserve">, y posteriormente adaptando el </w:t>
      </w:r>
      <w:r w:rsidR="00165D9B">
        <w:rPr>
          <w:lang w:val="es-CO"/>
        </w:rPr>
        <w:t xml:space="preserve">nombre a </w:t>
      </w:r>
      <w:proofErr w:type="spellStart"/>
      <w:r w:rsidR="00165D9B">
        <w:rPr>
          <w:lang w:val="es-CO"/>
        </w:rPr>
        <w:t>javascript</w:t>
      </w:r>
      <w:proofErr w:type="spellEnd"/>
      <w:r w:rsidR="00165D9B">
        <w:rPr>
          <w:lang w:val="es-CO"/>
        </w:rPr>
        <w:t xml:space="preserve"> por cuestiones de marketing.</w:t>
      </w:r>
    </w:p>
    <w:p w14:paraId="34919858" w14:textId="13544808" w:rsidR="00165D9B" w:rsidRDefault="00165D9B" w:rsidP="00014AF3">
      <w:pPr>
        <w:pStyle w:val="Prrafodelista"/>
        <w:numPr>
          <w:ilvl w:val="1"/>
          <w:numId w:val="23"/>
        </w:numPr>
        <w:jc w:val="both"/>
        <w:rPr>
          <w:lang w:val="es-CO"/>
        </w:rPr>
      </w:pPr>
      <w:commentRangeStart w:id="38"/>
      <w:r w:rsidRPr="00165D9B">
        <w:rPr>
          <w:lang w:val="es-CO"/>
        </w:rPr>
        <w:t xml:space="preserve">“ … </w:t>
      </w:r>
      <w:r w:rsidRPr="00165D9B">
        <w:rPr>
          <w:rStyle w:val="apple-converted-space"/>
          <w:rFonts w:ascii="Lucida Sans Unicode" w:hAnsi="Lucida Sans Unicode" w:cs="Lucida Sans Unicode"/>
          <w:sz w:val="21"/>
          <w:szCs w:val="21"/>
          <w:shd w:val="clear" w:color="auto" w:fill="FFFFFF"/>
        </w:rPr>
        <w:t> </w:t>
      </w:r>
      <w:r w:rsidRPr="00165D9B">
        <w:rPr>
          <w:rFonts w:ascii="Lucida Sans Unicode" w:hAnsi="Lucida Sans Unicode" w:cs="Lucida Sans Unicode"/>
          <w:sz w:val="21"/>
          <w:szCs w:val="21"/>
          <w:shd w:val="clear" w:color="auto" w:fill="FFFFFF"/>
        </w:rPr>
        <w:t>JavaScript es un lenguaje de programación dinámico que soporta construcción de objetos</w:t>
      </w:r>
      <w:r w:rsidRPr="00165D9B">
        <w:rPr>
          <w:rStyle w:val="apple-converted-space"/>
          <w:rFonts w:ascii="Lucida Sans Unicode" w:hAnsi="Lucida Sans Unicode" w:cs="Lucida Sans Unicode"/>
          <w:sz w:val="21"/>
          <w:szCs w:val="21"/>
          <w:shd w:val="clear" w:color="auto" w:fill="FFFFFF"/>
        </w:rPr>
        <w:t> </w:t>
      </w:r>
      <w:hyperlink r:id="rId31" w:anchor="Class-Based_vs._Prototype-Based_Languages" w:tooltip="en/JavaScript/Guide/Details_of_the_Object_Model#Class-Based_vs._Prototype-Based_Languages" w:history="1">
        <w:r w:rsidRPr="00165D9B">
          <w:rPr>
            <w:rStyle w:val="Hipervnculo"/>
            <w:rFonts w:ascii="Lucida Sans Unicode" w:hAnsi="Lucida Sans Unicode" w:cs="Lucida Sans Unicode"/>
            <w:color w:val="auto"/>
            <w:sz w:val="21"/>
            <w:szCs w:val="21"/>
            <w:u w:val="none"/>
            <w:shd w:val="clear" w:color="auto" w:fill="FFFFFF"/>
          </w:rPr>
          <w:t>basado en prototipos</w:t>
        </w:r>
      </w:hyperlink>
      <w:r w:rsidRPr="00165D9B">
        <w:rPr>
          <w:rFonts w:ascii="Lucida Sans Unicode" w:hAnsi="Lucida Sans Unicode" w:cs="Lucida Sans Unicode"/>
          <w:sz w:val="21"/>
          <w:szCs w:val="21"/>
          <w:shd w:val="clear" w:color="auto" w:fill="FFFFFF"/>
        </w:rPr>
        <w:t>.</w:t>
      </w:r>
      <w:r w:rsidRPr="00165D9B">
        <w:rPr>
          <w:rStyle w:val="apple-converted-space"/>
          <w:rFonts w:ascii="Lucida Sans Unicode" w:hAnsi="Lucida Sans Unicode" w:cs="Lucida Sans Unicode"/>
          <w:sz w:val="21"/>
          <w:szCs w:val="21"/>
          <w:shd w:val="clear" w:color="auto" w:fill="FFFFFF"/>
        </w:rPr>
        <w:t> </w:t>
      </w:r>
      <w:r w:rsidRPr="00165D9B">
        <w:rPr>
          <w:rFonts w:ascii="Lucida Sans Unicode" w:hAnsi="Lucida Sans Unicode" w:cs="Lucida Sans Unicode"/>
          <w:sz w:val="21"/>
          <w:szCs w:val="21"/>
          <w:shd w:val="clear" w:color="auto" w:fill="FFFFFF"/>
        </w:rPr>
        <w:t>La sintaxis básica es similar a Java y C++</w:t>
      </w:r>
      <w:r w:rsidRPr="00165D9B">
        <w:rPr>
          <w:rStyle w:val="apple-converted-space"/>
          <w:rFonts w:ascii="Lucida Sans Unicode" w:hAnsi="Lucida Sans Unicode" w:cs="Lucida Sans Unicode"/>
          <w:sz w:val="21"/>
          <w:szCs w:val="21"/>
          <w:shd w:val="clear" w:color="auto" w:fill="FFFFFF"/>
        </w:rPr>
        <w:t> </w:t>
      </w:r>
      <w:r w:rsidRPr="00165D9B">
        <w:rPr>
          <w:lang w:val="es-CO"/>
        </w:rPr>
        <w:t xml:space="preserve"> …”</w:t>
      </w:r>
      <w:commentRangeEnd w:id="38"/>
      <w:r w:rsidRPr="00165D9B">
        <w:rPr>
          <w:rStyle w:val="Refdecomentario"/>
        </w:rPr>
        <w:commentReference w:id="38"/>
      </w:r>
    </w:p>
    <w:p w14:paraId="38276CE4" w14:textId="77777777" w:rsidR="006C587B" w:rsidRPr="00165D9B" w:rsidRDefault="006C587B" w:rsidP="00014AF3">
      <w:pPr>
        <w:pStyle w:val="Prrafodelista"/>
        <w:ind w:left="1440"/>
        <w:jc w:val="both"/>
        <w:rPr>
          <w:lang w:val="es-CO"/>
        </w:rPr>
      </w:pPr>
    </w:p>
    <w:p w14:paraId="3AA41642" w14:textId="77777777" w:rsidR="005D7FA7" w:rsidRPr="00595763" w:rsidRDefault="005D7FA7" w:rsidP="00014AF3">
      <w:pPr>
        <w:pStyle w:val="Prrafodelista"/>
        <w:numPr>
          <w:ilvl w:val="0"/>
          <w:numId w:val="23"/>
        </w:numPr>
        <w:jc w:val="both"/>
      </w:pPr>
      <w:commentRangeStart w:id="39"/>
      <w:r w:rsidRPr="00595763">
        <w:rPr>
          <w:lang w:val="es-CO"/>
        </w:rPr>
        <w:t>C Sharp (C#)</w:t>
      </w:r>
      <w:commentRangeEnd w:id="39"/>
      <w:r w:rsidR="0040717F">
        <w:rPr>
          <w:rStyle w:val="Refdecomentario"/>
        </w:rPr>
        <w:commentReference w:id="39"/>
      </w:r>
    </w:p>
    <w:p w14:paraId="587D5304" w14:textId="4F2FA5CE" w:rsidR="0040717F" w:rsidRPr="00D53C37" w:rsidRDefault="0040717F" w:rsidP="00014AF3">
      <w:pPr>
        <w:pStyle w:val="Prrafodelista"/>
        <w:numPr>
          <w:ilvl w:val="1"/>
          <w:numId w:val="23"/>
        </w:numPr>
        <w:jc w:val="both"/>
        <w:rPr>
          <w:lang w:val="es-CO"/>
        </w:rPr>
      </w:pPr>
      <w:r>
        <w:rPr>
          <w:lang w:val="es-CO"/>
        </w:rPr>
        <w:t xml:space="preserve">Lenguaje de Programación </w:t>
      </w:r>
      <w:r w:rsidR="002717D4">
        <w:rPr>
          <w:lang w:val="es-CO"/>
        </w:rPr>
        <w:t xml:space="preserve">orientado a objetos, fuertemente </w:t>
      </w:r>
      <w:proofErr w:type="spellStart"/>
      <w:r w:rsidR="002717D4">
        <w:rPr>
          <w:lang w:val="es-CO"/>
        </w:rPr>
        <w:t>tipado</w:t>
      </w:r>
      <w:proofErr w:type="spellEnd"/>
      <w:r w:rsidR="002717D4">
        <w:rPr>
          <w:lang w:val="es-CO"/>
        </w:rPr>
        <w:t>, el cual se ejecuta bajo la plataforma .NET.</w:t>
      </w:r>
      <w:r w:rsidR="002E3131">
        <w:rPr>
          <w:lang w:val="es-CO"/>
        </w:rPr>
        <w:t xml:space="preserve">, mediante el cual se pueden crear clientes de aplicaciones Windows, servicios de XML, aplicaciones de </w:t>
      </w:r>
      <w:r w:rsidR="000B65F2">
        <w:rPr>
          <w:lang w:val="es-CO"/>
        </w:rPr>
        <w:t>bases</w:t>
      </w:r>
      <w:r w:rsidR="002E3131">
        <w:rPr>
          <w:lang w:val="es-CO"/>
        </w:rPr>
        <w:t xml:space="preserve"> de datos y </w:t>
      </w:r>
      <w:r w:rsidR="000B65F2">
        <w:rPr>
          <w:lang w:val="es-CO"/>
        </w:rPr>
        <w:t>arquitecturas cliente-servidor, componentes distribuidos y algunas cosas más.</w:t>
      </w:r>
    </w:p>
    <w:p w14:paraId="43F6B034" w14:textId="77777777" w:rsidR="007279EC" w:rsidRPr="00595763" w:rsidRDefault="007279EC" w:rsidP="00014AF3">
      <w:pPr>
        <w:pStyle w:val="Ttulo5"/>
        <w:jc w:val="both"/>
      </w:pPr>
      <w:bookmarkStart w:id="40" w:name="_Toc333053693"/>
      <w:r w:rsidRPr="00595763">
        <w:rPr>
          <w:lang w:val="es-CO"/>
        </w:rPr>
        <w:t>Sistema Operativo</w:t>
      </w:r>
      <w:bookmarkEnd w:id="40"/>
    </w:p>
    <w:p w14:paraId="4C6027EC" w14:textId="77777777" w:rsidR="00E90B83" w:rsidRPr="00E90B83" w:rsidRDefault="00E90B83" w:rsidP="00014AF3">
      <w:pPr>
        <w:jc w:val="both"/>
        <w:rPr>
          <w:lang w:val="es-CO"/>
        </w:rPr>
      </w:pPr>
    </w:p>
    <w:p w14:paraId="69D286A4" w14:textId="77777777" w:rsidR="00A6199A" w:rsidRPr="00595763" w:rsidRDefault="00A6199A" w:rsidP="00014AF3">
      <w:pPr>
        <w:pStyle w:val="Prrafodelista"/>
        <w:numPr>
          <w:ilvl w:val="0"/>
          <w:numId w:val="22"/>
        </w:numPr>
        <w:jc w:val="both"/>
      </w:pPr>
      <w:r w:rsidRPr="00595763">
        <w:rPr>
          <w:lang w:val="es-CO"/>
        </w:rPr>
        <w:t xml:space="preserve">Windows 7 </w:t>
      </w:r>
    </w:p>
    <w:p w14:paraId="5B2E1B0E" w14:textId="2504C675" w:rsidR="00727649" w:rsidRPr="00D53C37" w:rsidRDefault="00E9193A" w:rsidP="00014AF3">
      <w:pPr>
        <w:pStyle w:val="Prrafodelista"/>
        <w:numPr>
          <w:ilvl w:val="1"/>
          <w:numId w:val="22"/>
        </w:numPr>
        <w:jc w:val="both"/>
        <w:rPr>
          <w:lang w:val="es-CO"/>
        </w:rPr>
      </w:pPr>
      <w:r>
        <w:rPr>
          <w:lang w:val="es-CO"/>
        </w:rPr>
        <w:t>Sistema operativo de tipo propietario perteneciente a la compañía desarrolladora</w:t>
      </w:r>
      <w:r w:rsidR="00727649">
        <w:rPr>
          <w:lang w:val="es-CO"/>
        </w:rPr>
        <w:t xml:space="preserve"> </w:t>
      </w:r>
      <w:r w:rsidRPr="00E9193A">
        <w:rPr>
          <w:i/>
          <w:lang w:val="es-CO"/>
        </w:rPr>
        <w:t>Microsoft</w:t>
      </w:r>
      <w:r>
        <w:rPr>
          <w:i/>
          <w:lang w:val="es-CO"/>
        </w:rPr>
        <w:t xml:space="preserve"> </w:t>
      </w:r>
      <w:proofErr w:type="spellStart"/>
      <w:r>
        <w:rPr>
          <w:i/>
          <w:lang w:val="es-CO"/>
        </w:rPr>
        <w:t>Corporation</w:t>
      </w:r>
      <w:proofErr w:type="spellEnd"/>
      <w:r w:rsidR="0028556F">
        <w:rPr>
          <w:i/>
          <w:lang w:val="es-CO"/>
        </w:rPr>
        <w:t xml:space="preserve">, </w:t>
      </w:r>
      <w:r w:rsidR="0028556F">
        <w:rPr>
          <w:lang w:val="es-CO"/>
        </w:rPr>
        <w:t xml:space="preserve"> la cual lo distribuye a través del</w:t>
      </w:r>
      <w:r w:rsidR="00F6316C">
        <w:rPr>
          <w:lang w:val="es-CO"/>
        </w:rPr>
        <w:t xml:space="preserve"> esquema de licenciamiento, disponible para múltiples arquitecturas</w:t>
      </w:r>
      <w:r w:rsidR="00905222">
        <w:rPr>
          <w:lang w:val="es-CO"/>
        </w:rPr>
        <w:t xml:space="preserve"> de hardware</w:t>
      </w:r>
      <w:r w:rsidR="0028556F">
        <w:rPr>
          <w:lang w:val="es-CO"/>
        </w:rPr>
        <w:t>.</w:t>
      </w:r>
    </w:p>
    <w:p w14:paraId="4C8433EB" w14:textId="77777777" w:rsidR="00941AC3" w:rsidRPr="00595763" w:rsidRDefault="00941AC3" w:rsidP="00014AF3">
      <w:pPr>
        <w:pStyle w:val="Ttulo5"/>
        <w:jc w:val="both"/>
        <w:rPr>
          <w:lang w:val="es-CO"/>
        </w:rPr>
      </w:pPr>
      <w:bookmarkStart w:id="41" w:name="_Toc333053694"/>
      <w:r w:rsidRPr="00595763">
        <w:rPr>
          <w:lang w:val="es-CO"/>
        </w:rPr>
        <w:t xml:space="preserve">Entornos de </w:t>
      </w:r>
      <w:r w:rsidR="008B302E" w:rsidRPr="00595763">
        <w:rPr>
          <w:lang w:val="es-CO"/>
        </w:rPr>
        <w:t>Desarrollo (IDE)</w:t>
      </w:r>
      <w:bookmarkEnd w:id="41"/>
    </w:p>
    <w:p w14:paraId="06C89F42" w14:textId="77777777" w:rsidR="00FB711E" w:rsidRPr="00595763" w:rsidRDefault="004175B1" w:rsidP="00014AF3">
      <w:pPr>
        <w:pStyle w:val="Prrafodelista"/>
        <w:numPr>
          <w:ilvl w:val="0"/>
          <w:numId w:val="21"/>
        </w:numPr>
        <w:jc w:val="both"/>
      </w:pPr>
      <w:proofErr w:type="spellStart"/>
      <w:r w:rsidRPr="00595763">
        <w:rPr>
          <w:lang w:val="es-CO"/>
        </w:rPr>
        <w:t>Unity</w:t>
      </w:r>
      <w:proofErr w:type="spellEnd"/>
      <w:r w:rsidRPr="00595763">
        <w:rPr>
          <w:lang w:val="es-CO"/>
        </w:rPr>
        <w:t xml:space="preserve"> 3D</w:t>
      </w:r>
    </w:p>
    <w:p w14:paraId="689678CB" w14:textId="73E24548" w:rsidR="00F455FF" w:rsidRPr="00D53C37" w:rsidRDefault="00C50F9C" w:rsidP="00014AF3">
      <w:pPr>
        <w:pStyle w:val="Prrafodelista"/>
        <w:numPr>
          <w:ilvl w:val="1"/>
          <w:numId w:val="21"/>
        </w:numPr>
        <w:jc w:val="both"/>
        <w:rPr>
          <w:lang w:val="es-CO"/>
        </w:rPr>
      </w:pPr>
      <w:commentRangeStart w:id="42"/>
      <w:r>
        <w:rPr>
          <w:lang w:val="es-CO"/>
        </w:rPr>
        <w:t xml:space="preserve">Es un entorno de desarrollo gráfico, enfocado al desarrollo de videojuegos en tercera dimensión y 2 dimensiones, con un motor de juegos mediante el cual se pueden ejecutar acciones desde el lenguaje </w:t>
      </w:r>
      <w:r w:rsidRPr="00C50F9C">
        <w:rPr>
          <w:i/>
          <w:lang w:val="es-CO"/>
        </w:rPr>
        <w:t>C Sharp</w:t>
      </w:r>
      <w:r>
        <w:rPr>
          <w:lang w:val="es-CO"/>
        </w:rPr>
        <w:t xml:space="preserve"> (C#)</w:t>
      </w:r>
      <w:r w:rsidR="002E4882">
        <w:rPr>
          <w:lang w:val="es-CO"/>
        </w:rPr>
        <w:t xml:space="preserve"> y JavaS</w:t>
      </w:r>
      <w:r>
        <w:rPr>
          <w:lang w:val="es-CO"/>
        </w:rPr>
        <w:t>cript.</w:t>
      </w:r>
      <w:commentRangeEnd w:id="42"/>
      <w:r w:rsidR="00B75BE3">
        <w:rPr>
          <w:rStyle w:val="Refdecomentario"/>
        </w:rPr>
        <w:commentReference w:id="42"/>
      </w:r>
    </w:p>
    <w:p w14:paraId="59925522" w14:textId="77777777" w:rsidR="00941AC3" w:rsidRPr="00595763" w:rsidRDefault="00941AC3" w:rsidP="00014AF3">
      <w:pPr>
        <w:pStyle w:val="Prrafodelista"/>
        <w:numPr>
          <w:ilvl w:val="0"/>
          <w:numId w:val="21"/>
        </w:numPr>
        <w:jc w:val="both"/>
        <w:rPr>
          <w:lang w:val="en-US"/>
        </w:rPr>
      </w:pPr>
      <w:r w:rsidRPr="00595763">
        <w:rPr>
          <w:lang w:val="es-CO"/>
        </w:rPr>
        <w:t>Visual Studio 2010</w:t>
      </w:r>
    </w:p>
    <w:p w14:paraId="6B543529" w14:textId="3B08C659" w:rsidR="00B75BE3" w:rsidRPr="00D53C37" w:rsidRDefault="0027302C" w:rsidP="00014AF3">
      <w:pPr>
        <w:pStyle w:val="Prrafodelista"/>
        <w:numPr>
          <w:ilvl w:val="1"/>
          <w:numId w:val="21"/>
        </w:numPr>
        <w:jc w:val="both"/>
        <w:rPr>
          <w:lang w:val="es-CO"/>
        </w:rPr>
      </w:pPr>
      <w:commentRangeStart w:id="43"/>
      <w:r>
        <w:rPr>
          <w:i/>
          <w:lang w:val="es-CO"/>
        </w:rPr>
        <w:t>“</w:t>
      </w:r>
      <w:r>
        <w:rPr>
          <w:rFonts w:ascii="Segoe UI" w:hAnsi="Segoe UI" w:cs="Segoe UI"/>
          <w:color w:val="444751"/>
          <w:sz w:val="21"/>
          <w:szCs w:val="21"/>
          <w:shd w:val="clear" w:color="auto" w:fill="F0F1F3"/>
        </w:rPr>
        <w:t>Microsoft Visual Studio es un potente Entorno de Desarrollo Integrado (IDE) que asegura código de calidad durante todo el ciclo de vida de la aplicación, desde el diseño hasta la implementación</w:t>
      </w:r>
      <w:commentRangeEnd w:id="43"/>
      <w:r w:rsidR="001F430B">
        <w:rPr>
          <w:rFonts w:ascii="Segoe UI" w:hAnsi="Segoe UI" w:cs="Segoe UI"/>
          <w:color w:val="444751"/>
          <w:sz w:val="21"/>
          <w:szCs w:val="21"/>
          <w:shd w:val="clear" w:color="auto" w:fill="F0F1F3"/>
        </w:rPr>
        <w:t>.</w:t>
      </w:r>
      <w:r w:rsidR="001F430B">
        <w:rPr>
          <w:rStyle w:val="apple-converted-space"/>
          <w:rFonts w:ascii="Segoe UI" w:hAnsi="Segoe UI" w:cs="Segoe UI"/>
          <w:color w:val="444751"/>
          <w:sz w:val="21"/>
          <w:szCs w:val="21"/>
          <w:shd w:val="clear" w:color="auto" w:fill="F0F1F3"/>
        </w:rPr>
        <w:t>”</w:t>
      </w:r>
      <w:r>
        <w:rPr>
          <w:rStyle w:val="Refdecomentario"/>
        </w:rPr>
        <w:commentReference w:id="43"/>
      </w:r>
    </w:p>
    <w:p w14:paraId="6AF5BCB4" w14:textId="77777777" w:rsidR="008830EB" w:rsidRDefault="008830EB" w:rsidP="00014AF3">
      <w:pPr>
        <w:pStyle w:val="Ttulo5"/>
        <w:jc w:val="both"/>
        <w:rPr>
          <w:lang w:val="es-CO"/>
        </w:rPr>
      </w:pPr>
      <w:r>
        <w:rPr>
          <w:lang w:val="es-CO"/>
        </w:rPr>
        <w:lastRenderedPageBreak/>
        <w:t>Bases de Datos</w:t>
      </w:r>
    </w:p>
    <w:p w14:paraId="5BBE403E" w14:textId="4CABE48D" w:rsidR="0027302C" w:rsidRDefault="008830EB" w:rsidP="00014AF3">
      <w:pPr>
        <w:pStyle w:val="Ttulo5"/>
        <w:numPr>
          <w:ilvl w:val="0"/>
          <w:numId w:val="30"/>
        </w:numPr>
        <w:jc w:val="both"/>
        <w:rPr>
          <w:lang w:val="es-CO"/>
        </w:rPr>
      </w:pPr>
      <w:proofErr w:type="spellStart"/>
      <w:r>
        <w:rPr>
          <w:lang w:val="es-CO"/>
        </w:rPr>
        <w:t>SqlDeveloper</w:t>
      </w:r>
      <w:proofErr w:type="spellEnd"/>
    </w:p>
    <w:p w14:paraId="796BCE89" w14:textId="7AFE2AC3" w:rsidR="0027302C" w:rsidRDefault="001F430B" w:rsidP="00014AF3">
      <w:pPr>
        <w:pStyle w:val="Prrafodelista"/>
        <w:numPr>
          <w:ilvl w:val="1"/>
          <w:numId w:val="30"/>
        </w:numPr>
        <w:jc w:val="both"/>
        <w:rPr>
          <w:lang w:val="es-CO"/>
        </w:rPr>
      </w:pPr>
      <w:commentRangeStart w:id="44"/>
      <w:r>
        <w:rPr>
          <w:lang w:val="es-CO"/>
        </w:rPr>
        <w:t xml:space="preserve">Aplicación desarrollada por </w:t>
      </w:r>
      <w:r>
        <w:rPr>
          <w:i/>
          <w:lang w:val="es-CO"/>
        </w:rPr>
        <w:t>Oracle I</w:t>
      </w:r>
      <w:r w:rsidRPr="001F430B">
        <w:rPr>
          <w:i/>
          <w:lang w:val="es-CO"/>
        </w:rPr>
        <w:t>nc.</w:t>
      </w:r>
      <w:r>
        <w:rPr>
          <w:i/>
          <w:lang w:val="es-CO"/>
        </w:rPr>
        <w:t xml:space="preserve"> </w:t>
      </w:r>
      <w:r>
        <w:rPr>
          <w:lang w:val="es-CO"/>
        </w:rPr>
        <w:t>Para la gestión del motor de bases de datos de la misma empresa</w:t>
      </w:r>
      <w:r w:rsidR="00B67E36">
        <w:rPr>
          <w:lang w:val="es-CO"/>
        </w:rPr>
        <w:t>, implementada en el lenguaje de programación java</w:t>
      </w:r>
      <w:r>
        <w:rPr>
          <w:lang w:val="es-CO"/>
        </w:rPr>
        <w:t>.</w:t>
      </w:r>
      <w:commentRangeEnd w:id="44"/>
      <w:r w:rsidR="00FE0B3E">
        <w:rPr>
          <w:rStyle w:val="Refdecomentario"/>
        </w:rPr>
        <w:commentReference w:id="44"/>
      </w:r>
    </w:p>
    <w:p w14:paraId="177B3444" w14:textId="778A4934" w:rsidR="00FE0B3E" w:rsidRPr="00FE0B3E" w:rsidRDefault="00FE0B3E" w:rsidP="00014AF3">
      <w:pPr>
        <w:pStyle w:val="Prrafodelista"/>
        <w:numPr>
          <w:ilvl w:val="1"/>
          <w:numId w:val="30"/>
        </w:numPr>
        <w:jc w:val="both"/>
        <w:rPr>
          <w:lang w:val="en-US"/>
        </w:rPr>
      </w:pPr>
      <w:commentRangeStart w:id="45"/>
      <w:r w:rsidRPr="00FE0B3E">
        <w:rPr>
          <w:lang w:val="en-US"/>
        </w:rPr>
        <w:t xml:space="preserve">“ … </w:t>
      </w:r>
      <w:r w:rsidRPr="00FE0B3E">
        <w:rPr>
          <w:rStyle w:val="Textoennegrita"/>
          <w:rFonts w:ascii="Arial" w:hAnsi="Arial" w:cs="Arial"/>
          <w:color w:val="000000"/>
          <w:sz w:val="18"/>
          <w:szCs w:val="18"/>
          <w:lang w:val="en-US"/>
        </w:rPr>
        <w:t>Oracle SQL Developer</w:t>
      </w:r>
      <w:r w:rsidRPr="00FE0B3E">
        <w:rPr>
          <w:rStyle w:val="apple-converted-space"/>
          <w:rFonts w:ascii="Arial" w:hAnsi="Arial" w:cs="Arial"/>
          <w:color w:val="000000"/>
          <w:sz w:val="18"/>
          <w:szCs w:val="18"/>
          <w:shd w:val="clear" w:color="auto" w:fill="FFFFFF"/>
          <w:lang w:val="en-US"/>
        </w:rPr>
        <w:t> </w:t>
      </w:r>
      <w:r w:rsidRPr="00FE0B3E">
        <w:rPr>
          <w:rFonts w:ascii="Arial" w:hAnsi="Arial" w:cs="Arial"/>
          <w:color w:val="000000"/>
          <w:sz w:val="18"/>
          <w:szCs w:val="18"/>
          <w:shd w:val="clear" w:color="auto" w:fill="FFFFFF"/>
          <w:lang w:val="en-US"/>
        </w:rPr>
        <w:t>is a free integrated development environment that simplifies the development and management of Oracle Database</w:t>
      </w:r>
      <w:r>
        <w:rPr>
          <w:rFonts w:ascii="Arial" w:hAnsi="Arial" w:cs="Arial"/>
          <w:color w:val="000000"/>
          <w:sz w:val="18"/>
          <w:szCs w:val="18"/>
          <w:shd w:val="clear" w:color="auto" w:fill="FFFFFF"/>
          <w:lang w:val="en-US"/>
        </w:rPr>
        <w:t xml:space="preserve"> … “</w:t>
      </w:r>
      <w:commentRangeEnd w:id="45"/>
      <w:r>
        <w:rPr>
          <w:rStyle w:val="Refdecomentario"/>
        </w:rPr>
        <w:commentReference w:id="45"/>
      </w:r>
    </w:p>
    <w:p w14:paraId="0354E76F" w14:textId="4AF85F4D" w:rsidR="00AC5A90" w:rsidRDefault="00FE0B3E" w:rsidP="00014AF3">
      <w:pPr>
        <w:pStyle w:val="Prrafodelista"/>
        <w:numPr>
          <w:ilvl w:val="0"/>
          <w:numId w:val="30"/>
        </w:numPr>
        <w:jc w:val="both"/>
        <w:rPr>
          <w:lang w:val="es-CO"/>
        </w:rPr>
      </w:pPr>
      <w:r>
        <w:rPr>
          <w:lang w:val="es-CO"/>
        </w:rPr>
        <w:t xml:space="preserve">SQL </w:t>
      </w:r>
      <w:proofErr w:type="spellStart"/>
      <w:r>
        <w:rPr>
          <w:lang w:val="es-CO"/>
        </w:rPr>
        <w:t>Developer</w:t>
      </w:r>
      <w:proofErr w:type="spellEnd"/>
      <w:r>
        <w:rPr>
          <w:lang w:val="es-CO"/>
        </w:rPr>
        <w:t xml:space="preserve"> </w:t>
      </w:r>
      <w:proofErr w:type="spellStart"/>
      <w:r w:rsidR="00AC5A90">
        <w:rPr>
          <w:lang w:val="es-CO"/>
        </w:rPr>
        <w:t>Datamodeler</w:t>
      </w:r>
      <w:proofErr w:type="spellEnd"/>
      <w:r w:rsidR="00AC5A90">
        <w:rPr>
          <w:lang w:val="es-CO"/>
        </w:rPr>
        <w:t xml:space="preserve"> </w:t>
      </w:r>
    </w:p>
    <w:p w14:paraId="1C8A4D53" w14:textId="7B4F881B" w:rsidR="0056115C" w:rsidRPr="00AC5A90" w:rsidRDefault="00335CB4" w:rsidP="00014AF3">
      <w:pPr>
        <w:pStyle w:val="Prrafodelista"/>
        <w:numPr>
          <w:ilvl w:val="1"/>
          <w:numId w:val="30"/>
        </w:numPr>
        <w:jc w:val="both"/>
        <w:rPr>
          <w:lang w:val="es-CO"/>
        </w:rPr>
      </w:pPr>
      <w:commentRangeStart w:id="46"/>
      <w:proofErr w:type="spellStart"/>
      <w:r>
        <w:rPr>
          <w:lang w:val="es-CO"/>
        </w:rPr>
        <w:t>Sql</w:t>
      </w:r>
      <w:proofErr w:type="spellEnd"/>
      <w:r>
        <w:rPr>
          <w:lang w:val="es-CO"/>
        </w:rPr>
        <w:t xml:space="preserve"> </w:t>
      </w:r>
      <w:proofErr w:type="spellStart"/>
      <w:r>
        <w:rPr>
          <w:lang w:val="es-CO"/>
        </w:rPr>
        <w:t>Developer</w:t>
      </w:r>
      <w:proofErr w:type="spellEnd"/>
      <w:r>
        <w:rPr>
          <w:lang w:val="es-CO"/>
        </w:rPr>
        <w:t xml:space="preserve"> </w:t>
      </w:r>
      <w:proofErr w:type="spellStart"/>
      <w:r>
        <w:rPr>
          <w:lang w:val="es-CO"/>
        </w:rPr>
        <w:t>Datamodeler</w:t>
      </w:r>
      <w:proofErr w:type="spellEnd"/>
      <w:r>
        <w:rPr>
          <w:lang w:val="es-CO"/>
        </w:rPr>
        <w:t xml:space="preserve"> es una herramienta de diagramación para bases de datos, la cual permite la realización de diagramas </w:t>
      </w:r>
      <w:r w:rsidR="00F6477B">
        <w:rPr>
          <w:lang w:val="es-CO"/>
        </w:rPr>
        <w:t>entidad-relación, modelo lógico, y físico.</w:t>
      </w:r>
      <w:commentRangeEnd w:id="46"/>
      <w:r w:rsidR="00810DFF">
        <w:rPr>
          <w:rStyle w:val="Refdecomentario"/>
        </w:rPr>
        <w:commentReference w:id="46"/>
      </w:r>
    </w:p>
    <w:p w14:paraId="31114CEE" w14:textId="1FC9858C" w:rsidR="008830EB" w:rsidRPr="00595763" w:rsidRDefault="008830EB" w:rsidP="00014AF3">
      <w:pPr>
        <w:pStyle w:val="Ttulo5"/>
        <w:jc w:val="both"/>
        <w:rPr>
          <w:lang w:val="es-CO"/>
        </w:rPr>
      </w:pPr>
      <w:bookmarkStart w:id="47" w:name="_Toc333053695"/>
      <w:proofErr w:type="spellStart"/>
      <w:r w:rsidRPr="00595763">
        <w:rPr>
          <w:lang w:val="es-CO"/>
        </w:rPr>
        <w:t>Frameworks</w:t>
      </w:r>
      <w:bookmarkEnd w:id="47"/>
      <w:proofErr w:type="spellEnd"/>
      <w:r w:rsidRPr="00D53C37">
        <w:rPr>
          <w:lang w:val="es-CO"/>
        </w:rPr>
        <w:t>.</w:t>
      </w:r>
    </w:p>
    <w:p w14:paraId="5E25A876" w14:textId="6B343BC0" w:rsidR="008830EB" w:rsidRPr="00595763" w:rsidRDefault="00FE0B3E" w:rsidP="00014AF3">
      <w:pPr>
        <w:pStyle w:val="Sinespaciado"/>
        <w:numPr>
          <w:ilvl w:val="0"/>
          <w:numId w:val="29"/>
        </w:numPr>
        <w:jc w:val="both"/>
        <w:rPr>
          <w:lang w:val="es-CO"/>
        </w:rPr>
      </w:pPr>
      <w:proofErr w:type="spellStart"/>
      <w:r>
        <w:rPr>
          <w:lang w:val="es-CO"/>
        </w:rPr>
        <w:t>Dot</w:t>
      </w:r>
      <w:r w:rsidR="008830EB" w:rsidRPr="00D53C37">
        <w:rPr>
          <w:lang w:val="es-CO"/>
        </w:rPr>
        <w:t>Net</w:t>
      </w:r>
      <w:proofErr w:type="spellEnd"/>
      <w:r w:rsidR="008830EB" w:rsidRPr="00595763">
        <w:rPr>
          <w:lang w:val="es-CO"/>
        </w:rPr>
        <w:t xml:space="preserve"> Framework 4.0</w:t>
      </w:r>
    </w:p>
    <w:p w14:paraId="5D03ABC3" w14:textId="4AFBACD5" w:rsidR="00F66E18" w:rsidRDefault="00F66E18" w:rsidP="00014AF3">
      <w:pPr>
        <w:pStyle w:val="Sinespaciado"/>
        <w:numPr>
          <w:ilvl w:val="1"/>
          <w:numId w:val="29"/>
        </w:numPr>
        <w:jc w:val="both"/>
        <w:rPr>
          <w:lang w:val="es-CO"/>
        </w:rPr>
      </w:pPr>
      <w:r>
        <w:rPr>
          <w:lang w:val="es-CO"/>
        </w:rPr>
        <w:t xml:space="preserve">Plataforma multiprogramación para el desarrollo de aplicaciones bajo el sistema Windows, la cual provee un API rica en componentes reutilizables tales como Colecciones y Contenedores. </w:t>
      </w:r>
    </w:p>
    <w:p w14:paraId="34225274" w14:textId="6924DCF7" w:rsidR="00F66E18" w:rsidRPr="00F66E18" w:rsidRDefault="00F66E18" w:rsidP="00014AF3">
      <w:pPr>
        <w:pStyle w:val="Sinespaciado"/>
        <w:numPr>
          <w:ilvl w:val="1"/>
          <w:numId w:val="29"/>
        </w:numPr>
        <w:jc w:val="both"/>
        <w:rPr>
          <w:i/>
          <w:lang w:val="en-US"/>
        </w:rPr>
      </w:pPr>
      <w:commentRangeStart w:id="48"/>
      <w:r w:rsidRPr="00F66E18">
        <w:rPr>
          <w:i/>
          <w:lang w:val="en-US"/>
        </w:rPr>
        <w:t xml:space="preserve">“ … </w:t>
      </w:r>
      <w:r w:rsidRPr="00F66E18">
        <w:rPr>
          <w:rFonts w:ascii="Segoe UI" w:hAnsi="Segoe UI" w:cs="Segoe UI"/>
          <w:i/>
          <w:color w:val="000000"/>
          <w:sz w:val="20"/>
          <w:szCs w:val="20"/>
          <w:lang w:val="en-US"/>
        </w:rPr>
        <w:t>The .NET Framework is an integral Windows component that supports building and running the next generation of applications and XML Web services.</w:t>
      </w:r>
      <w:r w:rsidRPr="00F66E18">
        <w:rPr>
          <w:i/>
          <w:lang w:val="en-US"/>
        </w:rPr>
        <w:t xml:space="preserve"> … ”</w:t>
      </w:r>
      <w:commentRangeEnd w:id="48"/>
      <w:r>
        <w:rPr>
          <w:rStyle w:val="Refdecomentario"/>
        </w:rPr>
        <w:commentReference w:id="48"/>
      </w:r>
    </w:p>
    <w:p w14:paraId="00256179" w14:textId="77777777" w:rsidR="009367EE" w:rsidRPr="00595763" w:rsidRDefault="009367EE" w:rsidP="00014AF3">
      <w:pPr>
        <w:pStyle w:val="Ttulo5"/>
        <w:jc w:val="both"/>
        <w:rPr>
          <w:lang w:val="es-CO"/>
        </w:rPr>
      </w:pPr>
      <w:bookmarkStart w:id="49" w:name="_Toc333053696"/>
      <w:r w:rsidRPr="00595763">
        <w:rPr>
          <w:lang w:val="es-CO"/>
        </w:rPr>
        <w:t>Control de Versiones</w:t>
      </w:r>
      <w:bookmarkEnd w:id="49"/>
    </w:p>
    <w:p w14:paraId="35191834" w14:textId="77777777" w:rsidR="009367EE" w:rsidRPr="00595763" w:rsidRDefault="009367EE" w:rsidP="00014AF3">
      <w:pPr>
        <w:pStyle w:val="Prrafodelista"/>
        <w:numPr>
          <w:ilvl w:val="0"/>
          <w:numId w:val="19"/>
        </w:numPr>
        <w:jc w:val="both"/>
        <w:rPr>
          <w:rFonts w:ascii="Arial" w:hAnsi="Arial"/>
          <w:sz w:val="24"/>
          <w:lang w:val="es-CO"/>
        </w:rPr>
      </w:pPr>
      <w:proofErr w:type="spellStart"/>
      <w:r w:rsidRPr="00595763">
        <w:rPr>
          <w:lang w:val="es-CO"/>
        </w:rPr>
        <w:t>Git</w:t>
      </w:r>
      <w:proofErr w:type="spellEnd"/>
    </w:p>
    <w:p w14:paraId="73131DC3" w14:textId="7519EF49" w:rsidR="00F66E18" w:rsidRPr="0090338D" w:rsidRDefault="006E13F3" w:rsidP="00014AF3">
      <w:pPr>
        <w:pStyle w:val="Prrafodelista"/>
        <w:numPr>
          <w:ilvl w:val="1"/>
          <w:numId w:val="19"/>
        </w:numPr>
        <w:jc w:val="both"/>
        <w:rPr>
          <w:lang w:val="es-CO"/>
        </w:rPr>
      </w:pPr>
      <w:r w:rsidRPr="0090338D">
        <w:rPr>
          <w:lang w:val="es-CO"/>
        </w:rPr>
        <w:t>Sistema de Control de Versiones Distribuido,</w:t>
      </w:r>
      <w:r w:rsidR="0054316A" w:rsidRPr="0090338D">
        <w:rPr>
          <w:lang w:val="es-CO"/>
        </w:rPr>
        <w:t xml:space="preserve"> de tipo open-</w:t>
      </w:r>
      <w:proofErr w:type="spellStart"/>
      <w:r w:rsidR="0054316A" w:rsidRPr="0090338D">
        <w:rPr>
          <w:lang w:val="es-CO"/>
        </w:rPr>
        <w:t>source</w:t>
      </w:r>
      <w:proofErr w:type="spellEnd"/>
      <w:r w:rsidR="0054316A" w:rsidRPr="0090338D">
        <w:rPr>
          <w:lang w:val="es-CO"/>
        </w:rPr>
        <w:t xml:space="preserve"> bajo un licenciamiento GNU/GPL v2</w:t>
      </w:r>
      <w:r w:rsidR="00C929F2" w:rsidRPr="0090338D">
        <w:rPr>
          <w:lang w:val="es-CO"/>
        </w:rPr>
        <w:t>.</w:t>
      </w:r>
    </w:p>
    <w:p w14:paraId="41F30D55" w14:textId="0B990466" w:rsidR="006E13F3" w:rsidRPr="003B7A3E" w:rsidRDefault="006E13F3" w:rsidP="00014AF3">
      <w:pPr>
        <w:pStyle w:val="Prrafodelista"/>
        <w:numPr>
          <w:ilvl w:val="1"/>
          <w:numId w:val="19"/>
        </w:numPr>
        <w:jc w:val="both"/>
        <w:rPr>
          <w:lang w:val="en-US"/>
        </w:rPr>
      </w:pPr>
      <w:commentRangeStart w:id="50"/>
      <w:r w:rsidRPr="0090338D">
        <w:t> </w:t>
      </w:r>
      <w:r w:rsidRPr="003B7A3E">
        <w:rPr>
          <w:lang w:val="en-US"/>
        </w:rPr>
        <w:t xml:space="preserve">It outclasses SCM tools like Subversion, CVS, Perforce, and </w:t>
      </w:r>
      <w:proofErr w:type="spellStart"/>
      <w:r w:rsidRPr="003B7A3E">
        <w:rPr>
          <w:lang w:val="en-US"/>
        </w:rPr>
        <w:t>ClearCase</w:t>
      </w:r>
      <w:proofErr w:type="spellEnd"/>
      <w:r w:rsidRPr="003B7A3E">
        <w:rPr>
          <w:lang w:val="en-US"/>
        </w:rPr>
        <w:t xml:space="preserve"> with features like </w:t>
      </w:r>
      <w:hyperlink r:id="rId32" w:history="1">
        <w:r w:rsidRPr="003B7A3E">
          <w:rPr>
            <w:lang w:val="en-US"/>
          </w:rPr>
          <w:t>cheap local branching</w:t>
        </w:r>
      </w:hyperlink>
      <w:r w:rsidRPr="003B7A3E">
        <w:rPr>
          <w:lang w:val="en-US"/>
        </w:rPr>
        <w:t xml:space="preserve">, </w:t>
      </w:r>
      <w:proofErr w:type="spellStart"/>
      <w:r w:rsidRPr="003B7A3E">
        <w:rPr>
          <w:lang w:val="en-US"/>
        </w:rPr>
        <w:t>convenient</w:t>
      </w:r>
      <w:hyperlink r:id="rId33" w:history="1">
        <w:r w:rsidRPr="003B7A3E">
          <w:rPr>
            <w:lang w:val="en-US"/>
          </w:rPr>
          <w:t>staging</w:t>
        </w:r>
        <w:proofErr w:type="spellEnd"/>
        <w:r w:rsidRPr="003B7A3E">
          <w:rPr>
            <w:lang w:val="en-US"/>
          </w:rPr>
          <w:t xml:space="preserve"> areas</w:t>
        </w:r>
      </w:hyperlink>
      <w:r w:rsidRPr="003B7A3E">
        <w:rPr>
          <w:lang w:val="en-US"/>
        </w:rPr>
        <w:t>, and </w:t>
      </w:r>
      <w:hyperlink r:id="rId34" w:history="1">
        <w:r w:rsidRPr="003B7A3E">
          <w:rPr>
            <w:lang w:val="en-US"/>
          </w:rPr>
          <w:t>multiple workflows</w:t>
        </w:r>
      </w:hyperlink>
      <w:r w:rsidRPr="003B7A3E">
        <w:rPr>
          <w:lang w:val="en-US"/>
        </w:rPr>
        <w:t>.</w:t>
      </w:r>
      <w:commentRangeEnd w:id="50"/>
      <w:r w:rsidRPr="0090338D">
        <w:rPr>
          <w:lang w:val="es-CO"/>
        </w:rPr>
        <w:commentReference w:id="50"/>
      </w:r>
    </w:p>
    <w:p w14:paraId="1EC2540B" w14:textId="77777777" w:rsidR="007B0672" w:rsidRPr="00595763" w:rsidRDefault="007B0672" w:rsidP="00014AF3">
      <w:pPr>
        <w:pStyle w:val="Ttulo5"/>
        <w:jc w:val="both"/>
        <w:rPr>
          <w:lang w:val="es-CO"/>
        </w:rPr>
      </w:pPr>
      <w:bookmarkStart w:id="51" w:name="_Toc333053697"/>
      <w:r w:rsidRPr="00595763">
        <w:rPr>
          <w:lang w:val="es-CO"/>
        </w:rPr>
        <w:t>Herramientas CASE</w:t>
      </w:r>
      <w:bookmarkEnd w:id="51"/>
    </w:p>
    <w:p w14:paraId="201EE0FF" w14:textId="77777777" w:rsidR="007B0672" w:rsidRPr="00595763" w:rsidRDefault="007B0672" w:rsidP="00014AF3">
      <w:pPr>
        <w:pStyle w:val="Prrafodelista"/>
        <w:numPr>
          <w:ilvl w:val="0"/>
          <w:numId w:val="18"/>
        </w:numPr>
        <w:jc w:val="both"/>
      </w:pPr>
      <w:r w:rsidRPr="00595763">
        <w:rPr>
          <w:lang w:val="es-CO"/>
        </w:rPr>
        <w:t xml:space="preserve">Enterprise </w:t>
      </w:r>
      <w:proofErr w:type="spellStart"/>
      <w:r w:rsidRPr="00595763">
        <w:rPr>
          <w:lang w:val="es-CO"/>
        </w:rPr>
        <w:t>Architect</w:t>
      </w:r>
      <w:proofErr w:type="spellEnd"/>
    </w:p>
    <w:p w14:paraId="003610A8" w14:textId="015199DD" w:rsidR="00C777A0" w:rsidRDefault="00C777A0" w:rsidP="00014AF3">
      <w:pPr>
        <w:pStyle w:val="Prrafodelista"/>
        <w:numPr>
          <w:ilvl w:val="1"/>
          <w:numId w:val="18"/>
        </w:numPr>
        <w:jc w:val="both"/>
        <w:rPr>
          <w:lang w:val="es-CO"/>
        </w:rPr>
      </w:pPr>
      <w:commentRangeStart w:id="52"/>
      <w:r>
        <w:rPr>
          <w:lang w:val="es-CO"/>
        </w:rPr>
        <w:t>Herramienta utilizada para el proceso de diseño del proyecto, basada en el estándar UML.</w:t>
      </w:r>
      <w:commentRangeEnd w:id="52"/>
      <w:r>
        <w:rPr>
          <w:rStyle w:val="Refdecomentario"/>
        </w:rPr>
        <w:commentReference w:id="52"/>
      </w:r>
    </w:p>
    <w:p w14:paraId="4E2B9BB0" w14:textId="59E3B9E1" w:rsidR="00B477EF" w:rsidRPr="00D53C37" w:rsidRDefault="00B477EF" w:rsidP="00014AF3">
      <w:pPr>
        <w:pStyle w:val="Prrafodelista"/>
        <w:numPr>
          <w:ilvl w:val="0"/>
          <w:numId w:val="18"/>
        </w:numPr>
        <w:jc w:val="both"/>
        <w:rPr>
          <w:lang w:val="es-CO"/>
        </w:rPr>
      </w:pPr>
      <w:commentRangeStart w:id="53"/>
      <w:r>
        <w:rPr>
          <w:lang w:val="es-CO"/>
        </w:rPr>
        <w:t>Falta</w:t>
      </w:r>
      <w:commentRangeEnd w:id="53"/>
      <w:r>
        <w:rPr>
          <w:rStyle w:val="Refdecomentario"/>
        </w:rPr>
        <w:commentReference w:id="53"/>
      </w:r>
    </w:p>
    <w:p w14:paraId="5BAA568D" w14:textId="77777777" w:rsidR="00B424C3" w:rsidRPr="00595763" w:rsidRDefault="006621FD" w:rsidP="00014AF3">
      <w:pPr>
        <w:pStyle w:val="Ttulo5"/>
        <w:jc w:val="both"/>
        <w:rPr>
          <w:lang w:val="es-CO"/>
        </w:rPr>
      </w:pPr>
      <w:bookmarkStart w:id="54" w:name="_Toc333053698"/>
      <w:r w:rsidRPr="00595763">
        <w:rPr>
          <w:lang w:val="es-CO"/>
        </w:rPr>
        <w:t>Diseño de Interfaz</w:t>
      </w:r>
      <w:bookmarkEnd w:id="54"/>
    </w:p>
    <w:p w14:paraId="30C736BD" w14:textId="77777777" w:rsidR="007A7790" w:rsidRPr="00595763" w:rsidRDefault="007A7790" w:rsidP="00014AF3">
      <w:pPr>
        <w:pStyle w:val="Prrafodelista"/>
        <w:numPr>
          <w:ilvl w:val="0"/>
          <w:numId w:val="16"/>
        </w:numPr>
        <w:jc w:val="both"/>
      </w:pPr>
      <w:r w:rsidRPr="00595763">
        <w:rPr>
          <w:lang w:val="es-CO"/>
        </w:rPr>
        <w:t>Adobe Suite CS6</w:t>
      </w:r>
    </w:p>
    <w:p w14:paraId="44301178" w14:textId="6D4B5194" w:rsidR="00C777A0" w:rsidRPr="00D53C37" w:rsidRDefault="006A5521" w:rsidP="00014AF3">
      <w:pPr>
        <w:pStyle w:val="Prrafodelista"/>
        <w:numPr>
          <w:ilvl w:val="1"/>
          <w:numId w:val="16"/>
        </w:numPr>
        <w:jc w:val="both"/>
        <w:rPr>
          <w:lang w:val="es-CO"/>
        </w:rPr>
      </w:pPr>
      <w:r>
        <w:rPr>
          <w:lang w:val="es-CO"/>
        </w:rPr>
        <w:t xml:space="preserve">Suite de herramientas </w:t>
      </w:r>
      <w:r w:rsidR="00301D18">
        <w:rPr>
          <w:lang w:val="es-CO"/>
        </w:rPr>
        <w:t xml:space="preserve">construidas por </w:t>
      </w:r>
      <w:r w:rsidR="00301D18" w:rsidRPr="00301D18">
        <w:rPr>
          <w:b/>
          <w:i/>
          <w:lang w:val="es-CO"/>
        </w:rPr>
        <w:t>ADOBE SYSTEMS INCORPORATED</w:t>
      </w:r>
      <w:r w:rsidR="00FC639E">
        <w:rPr>
          <w:lang w:val="es-CO"/>
        </w:rPr>
        <w:t>,</w:t>
      </w:r>
      <w:r w:rsidR="00A33BDE">
        <w:rPr>
          <w:lang w:val="es-CO"/>
        </w:rPr>
        <w:t xml:space="preserve"> desarrollada el manejo de multimedia.</w:t>
      </w:r>
    </w:p>
    <w:p w14:paraId="658BD07E" w14:textId="77777777" w:rsidR="00F9376D" w:rsidRPr="00595763" w:rsidRDefault="009031DD" w:rsidP="00014AF3">
      <w:pPr>
        <w:pStyle w:val="Prrafodelista"/>
        <w:numPr>
          <w:ilvl w:val="0"/>
          <w:numId w:val="16"/>
        </w:numPr>
        <w:jc w:val="both"/>
      </w:pPr>
      <w:r w:rsidRPr="00595763">
        <w:rPr>
          <w:lang w:val="es-CO"/>
        </w:rPr>
        <w:t>Maya 3d</w:t>
      </w:r>
    </w:p>
    <w:p w14:paraId="7D85914C" w14:textId="14941F04" w:rsidR="00A33BDE" w:rsidRPr="00D53C37" w:rsidRDefault="00A33BDE" w:rsidP="00014AF3">
      <w:pPr>
        <w:pStyle w:val="Prrafodelista"/>
        <w:numPr>
          <w:ilvl w:val="1"/>
          <w:numId w:val="16"/>
        </w:numPr>
        <w:jc w:val="both"/>
        <w:rPr>
          <w:lang w:val="es-CO"/>
        </w:rPr>
      </w:pPr>
      <w:r>
        <w:rPr>
          <w:lang w:val="es-CO"/>
        </w:rPr>
        <w:lastRenderedPageBreak/>
        <w:t xml:space="preserve">Es un Modelador y animador en tercera dimensión (3D), perteneciente a la suite de </w:t>
      </w:r>
      <w:proofErr w:type="spellStart"/>
      <w:r>
        <w:rPr>
          <w:lang w:val="es-CO"/>
        </w:rPr>
        <w:t>autodesk</w:t>
      </w:r>
      <w:proofErr w:type="spellEnd"/>
      <w:r>
        <w:rPr>
          <w:lang w:val="es-CO"/>
        </w:rPr>
        <w:t>.</w:t>
      </w:r>
    </w:p>
    <w:p w14:paraId="3FCA57D3" w14:textId="77777777" w:rsidR="008B302E" w:rsidRPr="00595763" w:rsidRDefault="008B302E" w:rsidP="00014AF3">
      <w:pPr>
        <w:pStyle w:val="Ttulo5"/>
        <w:jc w:val="both"/>
        <w:rPr>
          <w:lang w:val="es-CO"/>
        </w:rPr>
      </w:pPr>
      <w:r w:rsidRPr="00595763">
        <w:rPr>
          <w:lang w:val="es-CO"/>
        </w:rPr>
        <w:t>Utilidades</w:t>
      </w:r>
    </w:p>
    <w:p w14:paraId="509822A0" w14:textId="4DE52584" w:rsidR="009367EE" w:rsidRPr="00595763" w:rsidRDefault="00403840" w:rsidP="00014AF3">
      <w:pPr>
        <w:pStyle w:val="Prrafodelista"/>
        <w:numPr>
          <w:ilvl w:val="0"/>
          <w:numId w:val="16"/>
        </w:numPr>
        <w:jc w:val="both"/>
        <w:rPr>
          <w:lang w:val="es-CO"/>
        </w:rPr>
      </w:pPr>
      <w:proofErr w:type="spellStart"/>
      <w:r w:rsidRPr="00D53C37">
        <w:rPr>
          <w:lang w:val="es-CO"/>
        </w:rPr>
        <w:t>Beyond</w:t>
      </w:r>
      <w:proofErr w:type="spellEnd"/>
      <w:r w:rsidRPr="00D53C37">
        <w:rPr>
          <w:lang w:val="es-CO"/>
        </w:rPr>
        <w:t xml:space="preserve"> Compare v3</w:t>
      </w:r>
    </w:p>
    <w:p w14:paraId="77754052" w14:textId="77777777" w:rsidR="009367EE" w:rsidRPr="00595763" w:rsidRDefault="009367EE" w:rsidP="00014AF3">
      <w:pPr>
        <w:pStyle w:val="Prrafodelista"/>
        <w:numPr>
          <w:ilvl w:val="0"/>
          <w:numId w:val="16"/>
        </w:numPr>
        <w:jc w:val="both"/>
        <w:rPr>
          <w:lang w:val="es-CO"/>
        </w:rPr>
      </w:pPr>
      <w:proofErr w:type="spellStart"/>
      <w:r w:rsidRPr="00595763">
        <w:rPr>
          <w:lang w:val="es-CO"/>
        </w:rPr>
        <w:t>Edraw</w:t>
      </w:r>
      <w:proofErr w:type="spellEnd"/>
    </w:p>
    <w:p w14:paraId="68316EB7" w14:textId="77777777" w:rsidR="009367EE" w:rsidRPr="00595763" w:rsidRDefault="009367EE" w:rsidP="00014AF3">
      <w:pPr>
        <w:pStyle w:val="Prrafodelista"/>
        <w:numPr>
          <w:ilvl w:val="0"/>
          <w:numId w:val="16"/>
        </w:numPr>
        <w:jc w:val="both"/>
        <w:rPr>
          <w:lang w:val="es-CO"/>
        </w:rPr>
      </w:pPr>
      <w:r w:rsidRPr="00595763">
        <w:rPr>
          <w:lang w:val="es-CO"/>
        </w:rPr>
        <w:t>Adobe Reader</w:t>
      </w:r>
    </w:p>
    <w:p w14:paraId="4B715618" w14:textId="77777777" w:rsidR="009367EE" w:rsidRPr="00595763" w:rsidRDefault="007B0672" w:rsidP="00014AF3">
      <w:pPr>
        <w:pStyle w:val="Prrafodelista"/>
        <w:numPr>
          <w:ilvl w:val="0"/>
          <w:numId w:val="16"/>
        </w:numPr>
        <w:jc w:val="both"/>
      </w:pPr>
      <w:proofErr w:type="spellStart"/>
      <w:r w:rsidRPr="00595763">
        <w:rPr>
          <w:lang w:val="es-CO"/>
        </w:rPr>
        <w:t>Maniac</w:t>
      </w:r>
      <w:proofErr w:type="spellEnd"/>
      <w:r w:rsidRPr="00595763">
        <w:rPr>
          <w:lang w:val="es-CO"/>
        </w:rPr>
        <w:t xml:space="preserve"> Time</w:t>
      </w:r>
    </w:p>
    <w:p w14:paraId="05D12BA6" w14:textId="68D41724" w:rsidR="006247A7" w:rsidRPr="00D53C37" w:rsidRDefault="00C51FC3" w:rsidP="00014AF3">
      <w:pPr>
        <w:pStyle w:val="Prrafodelista"/>
        <w:numPr>
          <w:ilvl w:val="1"/>
          <w:numId w:val="16"/>
        </w:numPr>
        <w:jc w:val="both"/>
        <w:rPr>
          <w:lang w:val="es-CO"/>
        </w:rPr>
      </w:pPr>
      <w:r>
        <w:rPr>
          <w:lang w:val="es-CO"/>
        </w:rPr>
        <w:t xml:space="preserve">Herramienta “Time </w:t>
      </w:r>
      <w:proofErr w:type="spellStart"/>
      <w:r>
        <w:rPr>
          <w:lang w:val="es-CO"/>
        </w:rPr>
        <w:t>T</w:t>
      </w:r>
      <w:r w:rsidR="006247A7">
        <w:rPr>
          <w:lang w:val="es-CO"/>
        </w:rPr>
        <w:t>racker</w:t>
      </w:r>
      <w:proofErr w:type="spellEnd"/>
      <w:r w:rsidR="006247A7">
        <w:rPr>
          <w:lang w:val="es-CO"/>
        </w:rPr>
        <w:t xml:space="preserve">”, la cual permite el </w:t>
      </w:r>
    </w:p>
    <w:p w14:paraId="5600BAF9" w14:textId="77777777" w:rsidR="007B0672" w:rsidRPr="00595763" w:rsidRDefault="00B424C3" w:rsidP="00014AF3">
      <w:pPr>
        <w:pStyle w:val="Prrafodelista"/>
        <w:numPr>
          <w:ilvl w:val="0"/>
          <w:numId w:val="16"/>
        </w:numPr>
        <w:jc w:val="both"/>
        <w:rPr>
          <w:lang w:val="es-CO"/>
        </w:rPr>
      </w:pPr>
      <w:r w:rsidRPr="00595763">
        <w:rPr>
          <w:lang w:val="es-CO"/>
        </w:rPr>
        <w:t>Microsoft Office 2010</w:t>
      </w:r>
    </w:p>
    <w:p w14:paraId="7511BDA4" w14:textId="77777777" w:rsidR="00A3273C" w:rsidRPr="00595763" w:rsidRDefault="00A3273C" w:rsidP="00014AF3">
      <w:pPr>
        <w:pStyle w:val="Prrafodelista"/>
        <w:numPr>
          <w:ilvl w:val="0"/>
          <w:numId w:val="16"/>
        </w:numPr>
        <w:jc w:val="both"/>
        <w:rPr>
          <w:lang w:val="es-CO"/>
        </w:rPr>
      </w:pPr>
      <w:proofErr w:type="spellStart"/>
      <w:r w:rsidRPr="00595763">
        <w:rPr>
          <w:lang w:val="es-CO"/>
        </w:rPr>
        <w:t>Skype</w:t>
      </w:r>
      <w:proofErr w:type="spellEnd"/>
    </w:p>
    <w:p w14:paraId="126CF295" w14:textId="760ADEE9" w:rsidR="00A3273C" w:rsidRDefault="00A3273C" w:rsidP="00014AF3">
      <w:pPr>
        <w:pStyle w:val="Prrafodelista"/>
        <w:numPr>
          <w:ilvl w:val="0"/>
          <w:numId w:val="16"/>
        </w:numPr>
        <w:jc w:val="both"/>
        <w:rPr>
          <w:lang w:val="es-CO"/>
        </w:rPr>
      </w:pPr>
      <w:proofErr w:type="spellStart"/>
      <w:r w:rsidRPr="00595763">
        <w:rPr>
          <w:lang w:val="es-CO"/>
        </w:rPr>
        <w:t>Dropbox</w:t>
      </w:r>
      <w:proofErr w:type="spellEnd"/>
    </w:p>
    <w:p w14:paraId="65D7BDBB" w14:textId="337C6FC0" w:rsidR="00B477EF" w:rsidRPr="00595763" w:rsidRDefault="00B477EF" w:rsidP="00014AF3">
      <w:pPr>
        <w:pStyle w:val="Prrafodelista"/>
        <w:numPr>
          <w:ilvl w:val="0"/>
          <w:numId w:val="16"/>
        </w:numPr>
        <w:jc w:val="both"/>
        <w:rPr>
          <w:lang w:val="es-CO"/>
        </w:rPr>
      </w:pPr>
      <w:commentRangeStart w:id="55"/>
      <w:r>
        <w:rPr>
          <w:lang w:val="es-CO"/>
        </w:rPr>
        <w:t xml:space="preserve">Falta </w:t>
      </w:r>
      <w:commentRangeEnd w:id="55"/>
      <w:r>
        <w:rPr>
          <w:rStyle w:val="Refdecomentario"/>
        </w:rPr>
        <w:commentReference w:id="55"/>
      </w:r>
    </w:p>
    <w:p w14:paraId="78A2ECBB" w14:textId="661A9D66" w:rsidR="00A3273C" w:rsidRPr="00595763" w:rsidRDefault="00A3273C" w:rsidP="00014AF3">
      <w:pPr>
        <w:pStyle w:val="Ttulo5"/>
        <w:jc w:val="both"/>
        <w:rPr>
          <w:lang w:val="es-CO"/>
        </w:rPr>
      </w:pPr>
      <w:bookmarkStart w:id="56" w:name="_Toc333053699"/>
      <w:r w:rsidRPr="00595763">
        <w:rPr>
          <w:lang w:val="es-CO"/>
        </w:rPr>
        <w:t xml:space="preserve">Listas de </w:t>
      </w:r>
      <w:r w:rsidR="006C12CB" w:rsidRPr="00595763">
        <w:rPr>
          <w:lang w:val="es-CO"/>
        </w:rPr>
        <w:t>Distribución</w:t>
      </w:r>
      <w:r w:rsidRPr="00595763">
        <w:rPr>
          <w:lang w:val="es-CO"/>
        </w:rPr>
        <w:t xml:space="preserve"> de Correos</w:t>
      </w:r>
      <w:bookmarkEnd w:id="56"/>
    </w:p>
    <w:p w14:paraId="23E7CBC2" w14:textId="1A16768D" w:rsidR="00A3273C" w:rsidRPr="00595763" w:rsidRDefault="00A3273C" w:rsidP="00014AF3">
      <w:pPr>
        <w:pStyle w:val="Prrafodelista"/>
        <w:numPr>
          <w:ilvl w:val="0"/>
          <w:numId w:val="17"/>
        </w:numPr>
        <w:jc w:val="both"/>
      </w:pPr>
      <w:r w:rsidRPr="00595763">
        <w:rPr>
          <w:lang w:val="es-CO"/>
        </w:rPr>
        <w:t xml:space="preserve">Google </w:t>
      </w:r>
      <w:proofErr w:type="spellStart"/>
      <w:r w:rsidRPr="00595763">
        <w:rPr>
          <w:lang w:val="es-CO"/>
        </w:rPr>
        <w:t>Groups</w:t>
      </w:r>
      <w:proofErr w:type="spellEnd"/>
    </w:p>
    <w:p w14:paraId="5A63CA40" w14:textId="7B08F851" w:rsidR="00317FDB" w:rsidRPr="00D53C37" w:rsidRDefault="00317FDB" w:rsidP="00014AF3">
      <w:pPr>
        <w:pStyle w:val="Prrafodelista"/>
        <w:numPr>
          <w:ilvl w:val="1"/>
          <w:numId w:val="17"/>
        </w:numPr>
        <w:jc w:val="both"/>
        <w:rPr>
          <w:lang w:val="es-CO"/>
        </w:rPr>
      </w:pPr>
      <w:r>
        <w:rPr>
          <w:lang w:val="es-CO"/>
        </w:rPr>
        <w:t>Lista de correos utilizada por los integrantes del grupo para la comunicación interna del mismo, esta funciona con el modelo</w:t>
      </w:r>
      <w:r w:rsidR="004A49E8">
        <w:rPr>
          <w:lang w:val="es-CO"/>
        </w:rPr>
        <w:t xml:space="preserve"> por</w:t>
      </w:r>
      <w:r>
        <w:rPr>
          <w:lang w:val="es-CO"/>
        </w:rPr>
        <w:t xml:space="preserve"> difusión de </w:t>
      </w:r>
      <w:r w:rsidR="006247A7">
        <w:rPr>
          <w:lang w:val="es-CO"/>
        </w:rPr>
        <w:t>mensajes</w:t>
      </w:r>
      <w:r>
        <w:rPr>
          <w:lang w:val="es-CO"/>
        </w:rPr>
        <w:t>.</w:t>
      </w:r>
    </w:p>
    <w:p w14:paraId="27ED9DB7" w14:textId="4048EED9" w:rsidR="000C6FCE" w:rsidRPr="00595763" w:rsidRDefault="008355CE" w:rsidP="00014AF3">
      <w:pPr>
        <w:pStyle w:val="Ttulo4"/>
        <w:jc w:val="both"/>
        <w:rPr>
          <w:lang w:val="es-CO"/>
        </w:rPr>
      </w:pPr>
      <w:r>
        <w:rPr>
          <w:lang w:val="es-CO"/>
        </w:rPr>
        <w:t xml:space="preserve">4.4.2 </w:t>
      </w:r>
      <w:bookmarkStart w:id="57" w:name="_Toc333053700"/>
      <w:r w:rsidR="00D32D4B" w:rsidRPr="00595763">
        <w:rPr>
          <w:lang w:val="es-CO"/>
        </w:rPr>
        <w:t>Herramientas de Hardware</w:t>
      </w:r>
      <w:bookmarkEnd w:id="57"/>
    </w:p>
    <w:p w14:paraId="64435F03" w14:textId="77777777" w:rsidR="005D0723" w:rsidRPr="00595763" w:rsidRDefault="005D0723" w:rsidP="00014AF3">
      <w:pPr>
        <w:pStyle w:val="Prrafodelista"/>
        <w:numPr>
          <w:ilvl w:val="0"/>
          <w:numId w:val="17"/>
        </w:numPr>
        <w:jc w:val="both"/>
        <w:rPr>
          <w:lang w:val="es-CO"/>
        </w:rPr>
      </w:pPr>
      <w:r w:rsidRPr="00595763">
        <w:rPr>
          <w:lang w:val="es-CO"/>
        </w:rPr>
        <w:t>Laptops</w:t>
      </w:r>
    </w:p>
    <w:p w14:paraId="32F95491" w14:textId="40A33A4C" w:rsidR="000E1D77" w:rsidRDefault="000E1D77" w:rsidP="00014AF3">
      <w:pPr>
        <w:pStyle w:val="Prrafodelista"/>
        <w:numPr>
          <w:ilvl w:val="1"/>
          <w:numId w:val="17"/>
        </w:numPr>
        <w:jc w:val="both"/>
        <w:rPr>
          <w:lang w:val="es-CO"/>
        </w:rPr>
      </w:pPr>
      <w:r>
        <w:rPr>
          <w:lang w:val="es-CO"/>
        </w:rPr>
        <w:t xml:space="preserve">HP </w:t>
      </w:r>
      <w:proofErr w:type="spellStart"/>
      <w:r>
        <w:rPr>
          <w:lang w:val="es-CO"/>
        </w:rPr>
        <w:t>Pavilion</w:t>
      </w:r>
      <w:proofErr w:type="spellEnd"/>
      <w:r>
        <w:rPr>
          <w:lang w:val="es-CO"/>
        </w:rPr>
        <w:t xml:space="preserve"> </w:t>
      </w:r>
      <w:r w:rsidR="00DC7D13">
        <w:rPr>
          <w:lang w:val="es-CO"/>
        </w:rPr>
        <w:t>dv4-1430us.</w:t>
      </w:r>
    </w:p>
    <w:p w14:paraId="19FEFBF7" w14:textId="6C60EAAD" w:rsidR="00DC7D13" w:rsidRDefault="00BA0D9D" w:rsidP="00014AF3">
      <w:pPr>
        <w:pStyle w:val="Prrafodelista"/>
        <w:numPr>
          <w:ilvl w:val="1"/>
          <w:numId w:val="17"/>
        </w:numPr>
        <w:jc w:val="both"/>
        <w:rPr>
          <w:lang w:val="es-CO"/>
        </w:rPr>
      </w:pPr>
      <w:r>
        <w:rPr>
          <w:lang w:val="es-CO"/>
        </w:rPr>
        <w:t>ASUS</w:t>
      </w:r>
      <w:r w:rsidR="00290F85">
        <w:rPr>
          <w:lang w:val="es-CO"/>
        </w:rPr>
        <w:t xml:space="preserve"> n61jq.</w:t>
      </w:r>
    </w:p>
    <w:p w14:paraId="4D2FDC6A" w14:textId="21E19D30" w:rsidR="00290F85" w:rsidRDefault="00B715B9" w:rsidP="00014AF3">
      <w:pPr>
        <w:pStyle w:val="Prrafodelista"/>
        <w:numPr>
          <w:ilvl w:val="1"/>
          <w:numId w:val="17"/>
        </w:numPr>
        <w:jc w:val="both"/>
        <w:rPr>
          <w:lang w:val="es-CO"/>
        </w:rPr>
      </w:pPr>
      <w:r>
        <w:rPr>
          <w:lang w:val="es-CO"/>
        </w:rPr>
        <w:t>Sony VAIO</w:t>
      </w:r>
      <w:r w:rsidR="00290F85">
        <w:rPr>
          <w:lang w:val="es-CO"/>
        </w:rPr>
        <w:t xml:space="preserve"> VGN-N325E</w:t>
      </w:r>
    </w:p>
    <w:p w14:paraId="63AF0022" w14:textId="31BA39E9" w:rsidR="00290F85" w:rsidRDefault="00757938" w:rsidP="00014AF3">
      <w:pPr>
        <w:pStyle w:val="Prrafodelista"/>
        <w:numPr>
          <w:ilvl w:val="1"/>
          <w:numId w:val="17"/>
        </w:numPr>
        <w:jc w:val="both"/>
        <w:rPr>
          <w:lang w:val="en-US"/>
        </w:rPr>
      </w:pPr>
      <w:r w:rsidRPr="00BA0D9D">
        <w:rPr>
          <w:lang w:val="en-US"/>
        </w:rPr>
        <w:t>Mac Book Pro Retina MID-2012</w:t>
      </w:r>
    </w:p>
    <w:p w14:paraId="7EE7ACBE" w14:textId="1F978AEE" w:rsidR="0083689C" w:rsidRDefault="0083689C" w:rsidP="00014AF3">
      <w:pPr>
        <w:pStyle w:val="Prrafodelista"/>
        <w:numPr>
          <w:ilvl w:val="1"/>
          <w:numId w:val="17"/>
        </w:numPr>
        <w:jc w:val="both"/>
        <w:rPr>
          <w:lang w:val="en-US"/>
        </w:rPr>
      </w:pPr>
      <w:r>
        <w:rPr>
          <w:lang w:val="en-US"/>
        </w:rPr>
        <w:t>HP Pavilion dv2420la</w:t>
      </w:r>
    </w:p>
    <w:p w14:paraId="18DADE86" w14:textId="13B9948C" w:rsidR="0083689C" w:rsidRPr="00BA0D9D" w:rsidRDefault="0083689C" w:rsidP="00014AF3">
      <w:pPr>
        <w:pStyle w:val="Prrafodelista"/>
        <w:numPr>
          <w:ilvl w:val="1"/>
          <w:numId w:val="17"/>
        </w:numPr>
        <w:jc w:val="both"/>
        <w:rPr>
          <w:lang w:val="en-US"/>
        </w:rPr>
      </w:pPr>
      <w:r>
        <w:rPr>
          <w:lang w:val="en-US"/>
        </w:rPr>
        <w:t>ASUS u46E</w:t>
      </w:r>
    </w:p>
    <w:p w14:paraId="57C0E633" w14:textId="0765731E" w:rsidR="00941AC3" w:rsidRPr="0090338D" w:rsidRDefault="000E1D77" w:rsidP="00014AF3">
      <w:pPr>
        <w:pStyle w:val="Prrafodelista"/>
        <w:numPr>
          <w:ilvl w:val="0"/>
          <w:numId w:val="17"/>
        </w:numPr>
        <w:jc w:val="both"/>
        <w:rPr>
          <w:lang w:val="es-CO"/>
        </w:rPr>
      </w:pPr>
      <w:r>
        <w:rPr>
          <w:lang w:val="es-CO"/>
        </w:rPr>
        <w:t xml:space="preserve">Pen Tablet para diseño </w:t>
      </w:r>
      <w:proofErr w:type="spellStart"/>
      <w:r w:rsidR="00B715B9">
        <w:rPr>
          <w:lang w:val="es-CO"/>
        </w:rPr>
        <w:t>Genius</w:t>
      </w:r>
      <w:proofErr w:type="spellEnd"/>
      <w:r>
        <w:rPr>
          <w:lang w:val="es-CO"/>
        </w:rPr>
        <w:t xml:space="preserve"> i608.</w:t>
      </w:r>
    </w:p>
    <w:p w14:paraId="370B3376" w14:textId="437B08C0" w:rsidR="001B342C" w:rsidRPr="00595763" w:rsidRDefault="00D9745F" w:rsidP="00014AF3">
      <w:pPr>
        <w:pStyle w:val="Ttulo2"/>
        <w:jc w:val="both"/>
        <w:rPr>
          <w:lang w:val="es-CO"/>
        </w:rPr>
      </w:pPr>
      <w:bookmarkStart w:id="58" w:name="_Toc333653863"/>
      <w:r w:rsidRPr="00D53C37">
        <w:rPr>
          <w:rFonts w:ascii="Arial" w:hAnsi="Arial"/>
          <w:sz w:val="28"/>
          <w:lang w:val="es-CO"/>
        </w:rPr>
        <w:t>4.5</w:t>
      </w:r>
      <w:r w:rsidR="00E97CF6" w:rsidRPr="00D53C37">
        <w:rPr>
          <w:rFonts w:ascii="Arial" w:hAnsi="Arial"/>
          <w:sz w:val="28"/>
          <w:lang w:val="es-CO"/>
        </w:rPr>
        <w:t xml:space="preserve"> Plan de </w:t>
      </w:r>
      <w:r w:rsidR="00A33432" w:rsidRPr="00D53C37">
        <w:rPr>
          <w:rFonts w:ascii="Arial" w:hAnsi="Arial"/>
          <w:sz w:val="28"/>
          <w:lang w:val="es-CO"/>
        </w:rPr>
        <w:t>Aceptación</w:t>
      </w:r>
      <w:r w:rsidR="00E97CF6" w:rsidRPr="00D53C37">
        <w:rPr>
          <w:rFonts w:ascii="Arial" w:hAnsi="Arial"/>
          <w:sz w:val="28"/>
          <w:lang w:val="es-CO"/>
        </w:rPr>
        <w:t xml:space="preserve"> del Producto</w:t>
      </w:r>
      <w:bookmarkEnd w:id="58"/>
    </w:p>
    <w:p w14:paraId="43C1FFAC" w14:textId="03A02B8B" w:rsidR="00D9745F" w:rsidRPr="00595763" w:rsidRDefault="00D9745F" w:rsidP="00014AF3">
      <w:pPr>
        <w:pStyle w:val="Ttulo2"/>
        <w:jc w:val="both"/>
        <w:rPr>
          <w:rFonts w:ascii="Arial" w:hAnsi="Arial"/>
          <w:sz w:val="28"/>
          <w:lang w:val="es-CO"/>
        </w:rPr>
      </w:pPr>
      <w:bookmarkStart w:id="59" w:name="_Toc333053702"/>
      <w:bookmarkStart w:id="60" w:name="_Toc333653864"/>
      <w:r w:rsidRPr="00595763">
        <w:rPr>
          <w:rFonts w:ascii="Arial" w:hAnsi="Arial"/>
          <w:sz w:val="28"/>
          <w:lang w:val="es-CO"/>
        </w:rPr>
        <w:t xml:space="preserve">4.6 </w:t>
      </w:r>
      <w:bookmarkEnd w:id="59"/>
      <w:r w:rsidR="001D238D">
        <w:rPr>
          <w:rFonts w:ascii="Arial" w:hAnsi="Arial"/>
          <w:sz w:val="28"/>
          <w:lang w:val="es-CO"/>
        </w:rPr>
        <w:t>Organización</w:t>
      </w:r>
      <w:r w:rsidR="00A33432">
        <w:rPr>
          <w:rFonts w:ascii="Arial" w:hAnsi="Arial"/>
          <w:sz w:val="28"/>
          <w:lang w:val="es-CO"/>
        </w:rPr>
        <w:t xml:space="preserve"> del Proyecto</w:t>
      </w:r>
      <w:bookmarkEnd w:id="60"/>
    </w:p>
    <w:p w14:paraId="047A401B" w14:textId="32B3172A" w:rsidR="00D9745F" w:rsidRPr="00595763" w:rsidRDefault="00D9745F" w:rsidP="00014AF3">
      <w:pPr>
        <w:pStyle w:val="Ttulo3"/>
        <w:jc w:val="both"/>
        <w:rPr>
          <w:rFonts w:ascii="Arial" w:hAnsi="Arial"/>
          <w:sz w:val="28"/>
          <w:lang w:val="es-CO"/>
        </w:rPr>
      </w:pPr>
      <w:bookmarkStart w:id="61" w:name="_Toc333053703"/>
      <w:bookmarkStart w:id="62" w:name="_Toc333653865"/>
      <w:r w:rsidRPr="00595763">
        <w:rPr>
          <w:rFonts w:ascii="Arial" w:hAnsi="Arial"/>
          <w:sz w:val="28"/>
          <w:lang w:val="es-CO"/>
        </w:rPr>
        <w:t xml:space="preserve">4.6.1 </w:t>
      </w:r>
      <w:r w:rsidR="001D238D" w:rsidRPr="00595763">
        <w:rPr>
          <w:rFonts w:ascii="Arial" w:hAnsi="Arial"/>
          <w:sz w:val="28"/>
          <w:lang w:val="es-CO"/>
        </w:rPr>
        <w:t>Interfaces</w:t>
      </w:r>
      <w:bookmarkEnd w:id="61"/>
      <w:r w:rsidR="001D238D">
        <w:rPr>
          <w:rFonts w:ascii="Arial" w:hAnsi="Arial"/>
          <w:sz w:val="28"/>
          <w:lang w:val="es-CO"/>
        </w:rPr>
        <w:t xml:space="preserve"> Externas</w:t>
      </w:r>
      <w:bookmarkEnd w:id="62"/>
    </w:p>
    <w:p w14:paraId="6829D0CF" w14:textId="1088BA15" w:rsidR="00C52140" w:rsidRPr="00C7183A" w:rsidRDefault="001F52C6" w:rsidP="00014AF3">
      <w:pPr>
        <w:jc w:val="both"/>
      </w:pPr>
      <w:r>
        <w:t xml:space="preserve">Las interfaces externas están descritas en el </w:t>
      </w:r>
      <w:hyperlink r:id="rId35" w:history="1">
        <w:r w:rsidRPr="000676F2">
          <w:rPr>
            <w:rStyle w:val="Hipervnculo"/>
          </w:rPr>
          <w:t>diagrama de contexto</w:t>
        </w:r>
      </w:hyperlink>
      <w:r>
        <w:t xml:space="preserve"> , donde podemos ver la interacción del proyecto con los </w:t>
      </w:r>
      <w:commentRangeStart w:id="63"/>
      <w:r w:rsidRPr="004B1804">
        <w:rPr>
          <w:b/>
        </w:rPr>
        <w:t>stakeholders</w:t>
      </w:r>
      <w:commentRangeEnd w:id="63"/>
      <w:r>
        <w:rPr>
          <w:rStyle w:val="Refdecomentario"/>
        </w:rPr>
        <w:commentReference w:id="63"/>
      </w:r>
      <w:r>
        <w:t xml:space="preserve"> que le proporcionan información y recursos y a su vez a estos se les proporciona documentos, avances de producto y finalmente el producto final.</w:t>
      </w:r>
    </w:p>
    <w:p w14:paraId="60F9FE62" w14:textId="1B8C6B6B" w:rsidR="00D9745F" w:rsidRPr="00595763" w:rsidRDefault="00D9745F" w:rsidP="00014AF3">
      <w:pPr>
        <w:pStyle w:val="Ttulo3"/>
        <w:tabs>
          <w:tab w:val="center" w:pos="4135"/>
        </w:tabs>
        <w:jc w:val="both"/>
        <w:rPr>
          <w:rFonts w:ascii="Arial" w:hAnsi="Arial"/>
          <w:sz w:val="28"/>
          <w:lang w:val="es-CO"/>
        </w:rPr>
      </w:pPr>
      <w:bookmarkStart w:id="64" w:name="_Toc333053704"/>
      <w:bookmarkStart w:id="65" w:name="_Toc333653866"/>
      <w:r w:rsidRPr="00595763">
        <w:rPr>
          <w:rFonts w:ascii="Arial" w:hAnsi="Arial"/>
          <w:sz w:val="28"/>
          <w:lang w:val="es-CO"/>
        </w:rPr>
        <w:lastRenderedPageBreak/>
        <w:t xml:space="preserve">4.6.2 </w:t>
      </w:r>
      <w:r w:rsidR="00D03A58" w:rsidRPr="00595763">
        <w:rPr>
          <w:rFonts w:ascii="Arial" w:hAnsi="Arial"/>
          <w:sz w:val="28"/>
          <w:lang w:val="es-CO"/>
        </w:rPr>
        <w:t xml:space="preserve">Interfaces </w:t>
      </w:r>
      <w:bookmarkEnd w:id="64"/>
      <w:r w:rsidR="00E97CF6" w:rsidRPr="00D53C37">
        <w:rPr>
          <w:rFonts w:ascii="Arial" w:hAnsi="Arial" w:cs="Arial"/>
          <w:sz w:val="28"/>
          <w:szCs w:val="28"/>
          <w:lang w:val="es-CO"/>
        </w:rPr>
        <w:t>I</w:t>
      </w:r>
      <w:r w:rsidR="00D03A58" w:rsidRPr="00D53C37">
        <w:rPr>
          <w:rFonts w:ascii="Arial" w:hAnsi="Arial" w:cs="Arial"/>
          <w:sz w:val="28"/>
          <w:szCs w:val="28"/>
          <w:lang w:val="es-CO"/>
        </w:rPr>
        <w:t>nternas</w:t>
      </w:r>
      <w:bookmarkEnd w:id="65"/>
      <w:r w:rsidR="00D03A58" w:rsidRPr="00595763">
        <w:rPr>
          <w:rFonts w:ascii="Arial" w:hAnsi="Arial"/>
          <w:sz w:val="28"/>
          <w:lang w:val="es-CO"/>
        </w:rPr>
        <w:t xml:space="preserve"> </w:t>
      </w:r>
    </w:p>
    <w:p w14:paraId="71A0E6BE" w14:textId="77777777" w:rsidR="00D03A58" w:rsidRPr="00595763" w:rsidRDefault="00D03A58" w:rsidP="00014AF3">
      <w:pPr>
        <w:jc w:val="both"/>
        <w:rPr>
          <w:lang w:val="es-CO"/>
        </w:rPr>
      </w:pPr>
      <w:proofErr w:type="spellStart"/>
      <w:r w:rsidRPr="00595763">
        <w:rPr>
          <w:b/>
          <w:i/>
          <w:sz w:val="24"/>
          <w:lang w:val="es-CO"/>
        </w:rPr>
        <w:t>Fifth</w:t>
      </w:r>
      <w:proofErr w:type="spellEnd"/>
      <w:r w:rsidRPr="00595763">
        <w:rPr>
          <w:b/>
          <w:i/>
          <w:sz w:val="24"/>
          <w:lang w:val="es-CO"/>
        </w:rPr>
        <w:t xml:space="preserve"> </w:t>
      </w:r>
      <w:proofErr w:type="spellStart"/>
      <w:r w:rsidRPr="00595763">
        <w:rPr>
          <w:b/>
          <w:i/>
          <w:sz w:val="24"/>
          <w:lang w:val="es-CO"/>
        </w:rPr>
        <w:t>Floor</w:t>
      </w:r>
      <w:proofErr w:type="spellEnd"/>
      <w:r w:rsidRPr="00595763">
        <w:rPr>
          <w:b/>
          <w:i/>
          <w:sz w:val="24"/>
          <w:lang w:val="es-CO"/>
        </w:rPr>
        <w:t xml:space="preserve"> </w:t>
      </w:r>
      <w:proofErr w:type="spellStart"/>
      <w:r w:rsidRPr="00595763">
        <w:rPr>
          <w:b/>
          <w:i/>
          <w:sz w:val="24"/>
          <w:lang w:val="es-CO"/>
        </w:rPr>
        <w:t>Corp</w:t>
      </w:r>
      <w:proofErr w:type="spellEnd"/>
      <w:r w:rsidRPr="00595763">
        <w:rPr>
          <w:lang w:val="es-CO"/>
        </w:rPr>
        <w:t>, está constituida por seis  estudiantes de Ingeniería de Sistemas</w:t>
      </w:r>
      <w:r w:rsidR="002C1BC6" w:rsidRPr="00595763">
        <w:rPr>
          <w:lang w:val="es-CO"/>
        </w:rPr>
        <w:t xml:space="preserve"> de</w:t>
      </w:r>
      <w:r w:rsidRPr="00595763">
        <w:rPr>
          <w:lang w:val="es-CO"/>
        </w:rPr>
        <w:t xml:space="preserve"> la Pontificia Universidad Javeriana, los cuales poseen un perfil característico  que está </w:t>
      </w:r>
      <w:r w:rsidR="00296764" w:rsidRPr="00595763">
        <w:rPr>
          <w:lang w:val="es-CO"/>
        </w:rPr>
        <w:t>consignado</w:t>
      </w:r>
      <w:r w:rsidRPr="00595763">
        <w:rPr>
          <w:lang w:val="es-CO"/>
        </w:rPr>
        <w:t xml:space="preserve"> en su correspondiente </w:t>
      </w:r>
      <w:commentRangeStart w:id="66"/>
      <w:r w:rsidRPr="00595763">
        <w:rPr>
          <w:lang w:val="es-CO"/>
        </w:rPr>
        <w:t>hoja de vida</w:t>
      </w:r>
      <w:commentRangeEnd w:id="66"/>
      <w:r w:rsidRPr="00595763">
        <w:rPr>
          <w:rStyle w:val="Refdecomentario"/>
          <w:lang w:val="es-CO"/>
        </w:rPr>
        <w:commentReference w:id="66"/>
      </w:r>
      <w:r w:rsidRPr="00595763">
        <w:rPr>
          <w:lang w:val="es-CO"/>
        </w:rPr>
        <w:t>. Los integrantes son liderados por el gerente del proyecto, basados en los principios de respeto,</w:t>
      </w:r>
      <w:r w:rsidR="00296764" w:rsidRPr="00595763">
        <w:rPr>
          <w:lang w:val="es-CO"/>
        </w:rPr>
        <w:t xml:space="preserve"> honestidad,</w:t>
      </w:r>
      <w:r w:rsidRPr="00595763">
        <w:rPr>
          <w:lang w:val="es-CO"/>
        </w:rPr>
        <w:t xml:space="preserve"> transparencia, comunicación</w:t>
      </w:r>
      <w:r w:rsidR="00296764" w:rsidRPr="00595763">
        <w:rPr>
          <w:lang w:val="es-CO"/>
        </w:rPr>
        <w:t>,</w:t>
      </w:r>
      <w:r w:rsidRPr="00595763">
        <w:rPr>
          <w:lang w:val="es-CO"/>
        </w:rPr>
        <w:t xml:space="preserve"> cooperación</w:t>
      </w:r>
      <w:r w:rsidR="00296764" w:rsidRPr="00595763">
        <w:rPr>
          <w:lang w:val="es-CO"/>
        </w:rPr>
        <w:t xml:space="preserve"> y democracia</w:t>
      </w:r>
      <w:r w:rsidRPr="00595763">
        <w:rPr>
          <w:lang w:val="es-CO"/>
        </w:rPr>
        <w:t>.</w:t>
      </w:r>
      <w:r w:rsidR="00296764" w:rsidRPr="00595763">
        <w:rPr>
          <w:lang w:val="es-CO"/>
        </w:rPr>
        <w:t xml:space="preserve"> Donde</w:t>
      </w:r>
      <w:r w:rsidR="002C1BC6" w:rsidRPr="00595763">
        <w:rPr>
          <w:lang w:val="es-CO"/>
        </w:rPr>
        <w:t xml:space="preserve"> todos los integrantes son parti</w:t>
      </w:r>
      <w:r w:rsidR="00296764" w:rsidRPr="00595763">
        <w:rPr>
          <w:lang w:val="es-CO"/>
        </w:rPr>
        <w:t xml:space="preserve">cipes de las decisiones tomadas mediante el consenso como mecanismo para solventar las diferencias.  </w:t>
      </w:r>
    </w:p>
    <w:p w14:paraId="44C0EB81" w14:textId="77777777" w:rsidR="00C260FE" w:rsidRPr="00595763" w:rsidRDefault="00FA2B6E" w:rsidP="00014AF3">
      <w:pPr>
        <w:jc w:val="both"/>
        <w:rPr>
          <w:lang w:val="es-CO"/>
        </w:rPr>
      </w:pPr>
      <w:r w:rsidRPr="00595763">
        <w:rPr>
          <w:lang w:val="es-CO"/>
        </w:rPr>
        <w:t>Los miembros del equipo poseerán un rol principal</w:t>
      </w:r>
      <w:r w:rsidR="00C260FE" w:rsidRPr="00595763">
        <w:rPr>
          <w:lang w:val="es-CO"/>
        </w:rPr>
        <w:t xml:space="preserve"> acorde a su perfil</w:t>
      </w:r>
      <w:r w:rsidR="00B24F6B" w:rsidRPr="00595763">
        <w:rPr>
          <w:lang w:val="es-CO"/>
        </w:rPr>
        <w:t>, y otros secundarios, que</w:t>
      </w:r>
      <w:r w:rsidRPr="00595763">
        <w:rPr>
          <w:lang w:val="es-CO"/>
        </w:rPr>
        <w:t xml:space="preserve"> </w:t>
      </w:r>
      <w:r w:rsidR="00B24F6B" w:rsidRPr="00595763">
        <w:rPr>
          <w:lang w:val="es-CO"/>
        </w:rPr>
        <w:t>e</w:t>
      </w:r>
      <w:r w:rsidRPr="00595763">
        <w:rPr>
          <w:lang w:val="es-CO"/>
        </w:rPr>
        <w:t xml:space="preserve">n el transcurso del proyecto </w:t>
      </w:r>
      <w:r w:rsidR="00B24F6B" w:rsidRPr="00595763">
        <w:rPr>
          <w:lang w:val="es-CO"/>
        </w:rPr>
        <w:t>podrán</w:t>
      </w:r>
      <w:r w:rsidRPr="00595763">
        <w:rPr>
          <w:lang w:val="es-CO"/>
        </w:rPr>
        <w:t xml:space="preserve"> ser dinámicos.</w:t>
      </w:r>
      <w:r w:rsidR="00C260FE" w:rsidRPr="00595763">
        <w:rPr>
          <w:lang w:val="es-CO"/>
        </w:rPr>
        <w:t xml:space="preserve"> </w:t>
      </w:r>
    </w:p>
    <w:p w14:paraId="38177DAB" w14:textId="77777777" w:rsidR="00F74749" w:rsidRPr="00595763" w:rsidRDefault="00F74749" w:rsidP="00014AF3">
      <w:pPr>
        <w:jc w:val="both"/>
        <w:rPr>
          <w:lang w:val="es-CO"/>
        </w:rPr>
      </w:pPr>
      <w:r w:rsidRPr="00595763">
        <w:rPr>
          <w:lang w:val="es-CO"/>
        </w:rPr>
        <w:t>El líder del proyecto, es quien asigna responsabilidades a los miembros del grupo, facilitando sus reuniones, sintetiza</w:t>
      </w:r>
      <w:r w:rsidR="00B24F6B" w:rsidRPr="00595763">
        <w:rPr>
          <w:lang w:val="es-CO"/>
        </w:rPr>
        <w:t>ndo</w:t>
      </w:r>
      <w:r w:rsidRPr="00595763">
        <w:rPr>
          <w:lang w:val="es-CO"/>
        </w:rPr>
        <w:t xml:space="preserve"> el estado del proyecto y coordina</w:t>
      </w:r>
      <w:r w:rsidR="00B24F6B" w:rsidRPr="00595763">
        <w:rPr>
          <w:lang w:val="es-CO"/>
        </w:rPr>
        <w:t>ndo</w:t>
      </w:r>
      <w:r w:rsidRPr="00595763">
        <w:rPr>
          <w:lang w:val="es-CO"/>
        </w:rPr>
        <w:t xml:space="preserve"> con los compañeros las tareas para lograr los objetivos del proyecto. </w:t>
      </w:r>
    </w:p>
    <w:p w14:paraId="783CDFBC" w14:textId="77777777" w:rsidR="00A309FC" w:rsidRPr="00595763" w:rsidRDefault="00A309FC" w:rsidP="00014AF3">
      <w:pPr>
        <w:jc w:val="both"/>
        <w:rPr>
          <w:lang w:val="es-CO"/>
        </w:rPr>
      </w:pPr>
      <w:r w:rsidRPr="00595763">
        <w:rPr>
          <w:lang w:val="es-CO"/>
        </w:rPr>
        <w:t xml:space="preserve">La siguiente ilustración, muestra </w:t>
      </w:r>
      <w:r w:rsidR="00B24F6B" w:rsidRPr="00595763">
        <w:rPr>
          <w:lang w:val="es-CO"/>
        </w:rPr>
        <w:t>cómo</w:t>
      </w:r>
      <w:r w:rsidRPr="00595763">
        <w:rPr>
          <w:lang w:val="es-CO"/>
        </w:rPr>
        <w:t xml:space="preserve"> aunque todos los miembros tienen la misma jerarquía</w:t>
      </w:r>
      <w:r w:rsidR="00FD5458" w:rsidRPr="00595763">
        <w:rPr>
          <w:lang w:val="es-CO"/>
        </w:rPr>
        <w:t>. E</w:t>
      </w:r>
      <w:r w:rsidRPr="00595763">
        <w:rPr>
          <w:lang w:val="es-CO"/>
        </w:rPr>
        <w:t xml:space="preserve">s el líder quien desde el centro guía el equipo. </w:t>
      </w:r>
      <w:r w:rsidR="00FD5458" w:rsidRPr="00595763">
        <w:rPr>
          <w:lang w:val="es-CO"/>
        </w:rPr>
        <w:t>Asemejándose</w:t>
      </w:r>
      <w:r w:rsidRPr="00595763">
        <w:rPr>
          <w:lang w:val="es-CO"/>
        </w:rPr>
        <w:t xml:space="preserve"> a una estructura de </w:t>
      </w:r>
      <w:commentRangeStart w:id="67"/>
      <w:r w:rsidRPr="00595763">
        <w:rPr>
          <w:lang w:val="es-CO"/>
        </w:rPr>
        <w:t>Bazar</w:t>
      </w:r>
      <w:commentRangeEnd w:id="67"/>
      <w:r w:rsidR="00FD5458" w:rsidRPr="00595763">
        <w:rPr>
          <w:rStyle w:val="Refdecomentario"/>
          <w:lang w:val="es-CO"/>
        </w:rPr>
        <w:commentReference w:id="67"/>
      </w:r>
      <w:r w:rsidR="003B05C8" w:rsidRPr="00595763">
        <w:rPr>
          <w:lang w:val="es-CO"/>
        </w:rPr>
        <w:t>.</w:t>
      </w:r>
    </w:p>
    <w:p w14:paraId="52602E99" w14:textId="39C4A428" w:rsidR="003B05C8" w:rsidRPr="00595763" w:rsidRDefault="003B05C8" w:rsidP="00014AF3">
      <w:pPr>
        <w:jc w:val="both"/>
        <w:rPr>
          <w:lang w:val="es-CO"/>
        </w:rPr>
      </w:pPr>
      <w:r w:rsidRPr="00595763">
        <w:rPr>
          <w:lang w:val="es-CO"/>
        </w:rPr>
        <w:t xml:space="preserve">Para conocer con mayor detalle los roles existentes durante el desarrollo del proyecto, revisar el </w:t>
      </w:r>
      <w:hyperlink w:anchor="_4.6.3_Authorities_and" w:history="1">
        <w:r w:rsidRPr="000676F2">
          <w:rPr>
            <w:rStyle w:val="Hipervnculo"/>
            <w:lang w:val="es-CO"/>
          </w:rPr>
          <w:t>mapa mental de roles</w:t>
        </w:r>
      </w:hyperlink>
      <w:r w:rsidR="00D148D6" w:rsidRPr="00595763">
        <w:rPr>
          <w:lang w:val="es-CO"/>
        </w:rPr>
        <w:t>, mientras</w:t>
      </w:r>
      <w:r w:rsidR="00D148D6" w:rsidRPr="000676F2">
        <w:rPr>
          <w:i/>
          <w:lang w:val="es-CO"/>
        </w:rPr>
        <w:t xml:space="preserve"> </w:t>
      </w:r>
      <w:r w:rsidR="00D148D6" w:rsidRPr="00595763">
        <w:rPr>
          <w:lang w:val="es-CO"/>
        </w:rPr>
        <w:t xml:space="preserve">que para indagar por la </w:t>
      </w:r>
      <w:r w:rsidR="00053705" w:rsidRPr="00D53C37">
        <w:rPr>
          <w:lang w:val="es-CO"/>
        </w:rPr>
        <w:t>interacción</w:t>
      </w:r>
      <w:r w:rsidR="00D148D6" w:rsidRPr="00595763">
        <w:rPr>
          <w:lang w:val="es-CO"/>
        </w:rPr>
        <w:t xml:space="preserve"> interna del grupo puede leer las </w:t>
      </w:r>
      <w:commentRangeStart w:id="68"/>
      <w:r w:rsidR="00D148D6" w:rsidRPr="00595763">
        <w:rPr>
          <w:lang w:val="es-CO"/>
        </w:rPr>
        <w:t>reglas</w:t>
      </w:r>
      <w:r w:rsidR="008E78A1" w:rsidRPr="00595763">
        <w:rPr>
          <w:lang w:val="es-CO"/>
        </w:rPr>
        <w:t xml:space="preserve"> de </w:t>
      </w:r>
      <w:proofErr w:type="spellStart"/>
      <w:r w:rsidR="008E78A1" w:rsidRPr="00595763">
        <w:rPr>
          <w:lang w:val="es-CO"/>
        </w:rPr>
        <w:t>Fifth</w:t>
      </w:r>
      <w:proofErr w:type="spellEnd"/>
      <w:r w:rsidR="008E78A1" w:rsidRPr="00595763">
        <w:rPr>
          <w:lang w:val="es-CO"/>
        </w:rPr>
        <w:t xml:space="preserve"> Flor </w:t>
      </w:r>
      <w:proofErr w:type="spellStart"/>
      <w:r w:rsidR="008E78A1" w:rsidRPr="00595763">
        <w:rPr>
          <w:lang w:val="es-CO"/>
        </w:rPr>
        <w:t>Coorp</w:t>
      </w:r>
      <w:commentRangeEnd w:id="68"/>
      <w:proofErr w:type="spellEnd"/>
      <w:r w:rsidR="008E78A1" w:rsidRPr="00595763">
        <w:rPr>
          <w:rStyle w:val="Refdecomentario"/>
          <w:lang w:val="es-CO"/>
        </w:rPr>
        <w:commentReference w:id="68"/>
      </w:r>
      <w:r w:rsidRPr="00595763">
        <w:rPr>
          <w:lang w:val="es-CO"/>
        </w:rPr>
        <w:t>.</w:t>
      </w:r>
      <w:r w:rsidR="008E78A1" w:rsidRPr="00595763">
        <w:rPr>
          <w:lang w:val="es-CO"/>
        </w:rPr>
        <w:t xml:space="preserve"> </w:t>
      </w:r>
    </w:p>
    <w:p w14:paraId="4EE894CC" w14:textId="77777777" w:rsidR="008E78A1" w:rsidRPr="00595763" w:rsidRDefault="008E78A1" w:rsidP="00014AF3">
      <w:pPr>
        <w:jc w:val="both"/>
        <w:rPr>
          <w:lang w:val="es-CO"/>
        </w:rPr>
      </w:pPr>
    </w:p>
    <w:p w14:paraId="045CD090" w14:textId="24611493" w:rsidR="00A460BF" w:rsidRPr="00595763" w:rsidRDefault="00C260FE" w:rsidP="00014AF3">
      <w:pPr>
        <w:jc w:val="both"/>
        <w:rPr>
          <w:lang w:val="es-CO"/>
        </w:rPr>
      </w:pPr>
      <w:r w:rsidRPr="00D53C37">
        <w:rPr>
          <w:noProof/>
          <w:lang w:val="es-CO" w:eastAsia="es-CO"/>
        </w:rPr>
        <w:drawing>
          <wp:inline distT="0" distB="0" distL="0" distR="0" wp14:anchorId="5D1BD123" wp14:editId="0F33112C">
            <wp:extent cx="5252085" cy="3063875"/>
            <wp:effectExtent l="0" t="19050" r="0" b="7937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77B9CDF8" w14:textId="5D746BAE" w:rsidR="00FA2B6E" w:rsidRPr="00595763" w:rsidRDefault="00A460BF" w:rsidP="00014AF3">
      <w:pPr>
        <w:pStyle w:val="Epgrafe"/>
        <w:jc w:val="both"/>
        <w:rPr>
          <w:lang w:val="es-CO"/>
        </w:rPr>
      </w:pPr>
      <w:bookmarkStart w:id="69" w:name="_Toc333018256"/>
      <w:r w:rsidRPr="00595763">
        <w:rPr>
          <w:lang w:val="es-CO"/>
        </w:rPr>
        <w:lastRenderedPageBreak/>
        <w:t xml:space="preserve">Ilustración </w:t>
      </w:r>
      <w:r w:rsidRPr="00595763">
        <w:rPr>
          <w:lang w:val="es-CO"/>
        </w:rPr>
        <w:fldChar w:fldCharType="begin"/>
      </w:r>
      <w:r w:rsidRPr="00595763">
        <w:rPr>
          <w:lang w:val="es-CO"/>
        </w:rPr>
        <w:instrText xml:space="preserve"> SEQ Ilustración \* ARABIC </w:instrText>
      </w:r>
      <w:r w:rsidRPr="00595763">
        <w:rPr>
          <w:lang w:val="es-CO"/>
        </w:rPr>
        <w:fldChar w:fldCharType="separate"/>
      </w:r>
      <w:r w:rsidR="00C11889" w:rsidRPr="00595763">
        <w:rPr>
          <w:lang w:val="es-CO"/>
        </w:rPr>
        <w:t>1</w:t>
      </w:r>
      <w:r w:rsidRPr="00595763">
        <w:rPr>
          <w:lang w:val="es-CO"/>
        </w:rPr>
        <w:fldChar w:fldCharType="end"/>
      </w:r>
      <w:r w:rsidRPr="00595763">
        <w:rPr>
          <w:lang w:val="es-CO"/>
        </w:rPr>
        <w:t xml:space="preserve">: Organigrama de </w:t>
      </w:r>
      <w:proofErr w:type="spellStart"/>
      <w:r w:rsidRPr="00595763">
        <w:rPr>
          <w:lang w:val="es-CO"/>
        </w:rPr>
        <w:t>Fift</w:t>
      </w:r>
      <w:proofErr w:type="spellEnd"/>
      <w:r w:rsidRPr="00595763">
        <w:rPr>
          <w:lang w:val="es-CO"/>
        </w:rPr>
        <w:t xml:space="preserve"> </w:t>
      </w:r>
      <w:proofErr w:type="spellStart"/>
      <w:r w:rsidRPr="00595763">
        <w:rPr>
          <w:lang w:val="es-CO"/>
        </w:rPr>
        <w:t>Floor</w:t>
      </w:r>
      <w:proofErr w:type="spellEnd"/>
      <w:r w:rsidRPr="00595763">
        <w:rPr>
          <w:lang w:val="es-CO"/>
        </w:rPr>
        <w:t xml:space="preserve"> </w:t>
      </w:r>
      <w:proofErr w:type="spellStart"/>
      <w:r w:rsidRPr="00D53C37">
        <w:rPr>
          <w:lang w:val="es-CO"/>
        </w:rPr>
        <w:t>Corp</w:t>
      </w:r>
      <w:bookmarkEnd w:id="69"/>
      <w:proofErr w:type="spellEnd"/>
    </w:p>
    <w:p w14:paraId="2E1FA2FF" w14:textId="77777777" w:rsidR="003B05C8" w:rsidRPr="00595763" w:rsidRDefault="003B05C8" w:rsidP="00014AF3">
      <w:pPr>
        <w:jc w:val="both"/>
        <w:rPr>
          <w:lang w:val="es-CO"/>
        </w:rPr>
      </w:pPr>
    </w:p>
    <w:p w14:paraId="7B41C9A5" w14:textId="4D49E3D9" w:rsidR="00D9745F" w:rsidRPr="00595763" w:rsidRDefault="000676F2" w:rsidP="00014AF3">
      <w:pPr>
        <w:pStyle w:val="Ttulo3"/>
        <w:jc w:val="both"/>
        <w:rPr>
          <w:rFonts w:ascii="Arial" w:hAnsi="Arial"/>
          <w:sz w:val="28"/>
          <w:lang w:val="es-CO"/>
        </w:rPr>
      </w:pPr>
      <w:bookmarkStart w:id="70" w:name="_4.6.3_Authorities_and"/>
      <w:bookmarkStart w:id="71" w:name="_Toc333053705"/>
      <w:bookmarkStart w:id="72" w:name="_Toc333653867"/>
      <w:bookmarkEnd w:id="70"/>
      <w:r>
        <w:rPr>
          <w:rFonts w:ascii="Arial" w:hAnsi="Arial"/>
          <w:sz w:val="28"/>
          <w:lang w:val="es-CO"/>
        </w:rPr>
        <w:t>4</w:t>
      </w:r>
      <w:r w:rsidR="00D9745F" w:rsidRPr="00595763">
        <w:rPr>
          <w:rFonts w:ascii="Arial" w:hAnsi="Arial"/>
          <w:sz w:val="28"/>
          <w:lang w:val="es-CO"/>
        </w:rPr>
        <w:t xml:space="preserve">.6.3 </w:t>
      </w:r>
      <w:bookmarkEnd w:id="71"/>
      <w:bookmarkEnd w:id="72"/>
      <w:r w:rsidR="00446913">
        <w:rPr>
          <w:rFonts w:ascii="Arial" w:hAnsi="Arial"/>
          <w:sz w:val="28"/>
          <w:lang w:val="es-CO"/>
        </w:rPr>
        <w:t>Roles y Responsabilidades</w:t>
      </w:r>
    </w:p>
    <w:p w14:paraId="17515692" w14:textId="6266FBAD" w:rsidR="00B477EF" w:rsidRPr="000676F2" w:rsidRDefault="00B477EF" w:rsidP="00014AF3">
      <w:pPr>
        <w:jc w:val="both"/>
        <w:rPr>
          <w:lang w:val="es-CO"/>
        </w:rPr>
      </w:pPr>
      <w:r w:rsidRPr="000676F2">
        <w:rPr>
          <w:lang w:val="es-CO"/>
        </w:rPr>
        <w:t xml:space="preserve">A continuación se muestra un </w:t>
      </w:r>
      <w:hyperlink r:id="rId41" w:history="1">
        <w:r w:rsidRPr="00B3516B">
          <w:rPr>
            <w:rStyle w:val="Hipervnculo"/>
            <w:lang w:val="es-CO"/>
          </w:rPr>
          <w:t>esquema de los roles</w:t>
        </w:r>
      </w:hyperlink>
      <w:r w:rsidRPr="000676F2">
        <w:rPr>
          <w:lang w:val="es-CO"/>
        </w:rPr>
        <w:t xml:space="preserve"> y las responsabilidades asignadas a cada uno de los </w:t>
      </w:r>
      <w:r w:rsidR="00C7183A">
        <w:rPr>
          <w:lang w:val="es-CO"/>
        </w:rPr>
        <w:t xml:space="preserve">integrantes de </w:t>
      </w:r>
      <w:proofErr w:type="spellStart"/>
      <w:r w:rsidR="00C7183A">
        <w:rPr>
          <w:lang w:val="es-CO"/>
        </w:rPr>
        <w:t>Fifth</w:t>
      </w:r>
      <w:proofErr w:type="spellEnd"/>
      <w:r w:rsidR="00C7183A">
        <w:rPr>
          <w:lang w:val="es-CO"/>
        </w:rPr>
        <w:t xml:space="preserve"> </w:t>
      </w:r>
      <w:proofErr w:type="spellStart"/>
      <w:r w:rsidR="00C7183A">
        <w:rPr>
          <w:lang w:val="es-CO"/>
        </w:rPr>
        <w:t>Floor</w:t>
      </w:r>
      <w:proofErr w:type="spellEnd"/>
      <w:r w:rsidR="00C7183A">
        <w:rPr>
          <w:lang w:val="es-CO"/>
        </w:rPr>
        <w:t xml:space="preserve"> Corp.</w:t>
      </w:r>
    </w:p>
    <w:p w14:paraId="5D1EC643" w14:textId="5265B893" w:rsidR="00D9745F" w:rsidRPr="00595763" w:rsidRDefault="00D9745F" w:rsidP="00014AF3">
      <w:pPr>
        <w:pStyle w:val="Ttulo1"/>
        <w:jc w:val="both"/>
        <w:rPr>
          <w:lang w:val="es-CO"/>
        </w:rPr>
      </w:pPr>
      <w:bookmarkStart w:id="73" w:name="_Toc333053706"/>
      <w:bookmarkStart w:id="74" w:name="_Toc333653868"/>
      <w:r w:rsidRPr="00595763">
        <w:rPr>
          <w:lang w:val="es-CO"/>
        </w:rPr>
        <w:t xml:space="preserve">5. </w:t>
      </w:r>
      <w:bookmarkEnd w:id="73"/>
      <w:r w:rsidR="002C62DE">
        <w:rPr>
          <w:lang w:val="es-CO"/>
        </w:rPr>
        <w:t>Planeación</w:t>
      </w:r>
      <w:r w:rsidR="00953B17">
        <w:rPr>
          <w:lang w:val="es-CO"/>
        </w:rPr>
        <w:t xml:space="preserve"> del Proyecto</w:t>
      </w:r>
      <w:bookmarkEnd w:id="74"/>
    </w:p>
    <w:p w14:paraId="00A8EC2F" w14:textId="67CDA022" w:rsidR="00D9745F" w:rsidRPr="00595763" w:rsidRDefault="00D9745F" w:rsidP="00014AF3">
      <w:pPr>
        <w:pStyle w:val="Ttulo2"/>
        <w:jc w:val="both"/>
        <w:rPr>
          <w:rFonts w:ascii="Arial" w:hAnsi="Arial"/>
          <w:sz w:val="28"/>
          <w:lang w:val="es-CO"/>
        </w:rPr>
      </w:pPr>
      <w:bookmarkStart w:id="75" w:name="_Toc333053707"/>
      <w:bookmarkStart w:id="76" w:name="_Toc333653869"/>
      <w:r w:rsidRPr="00595763">
        <w:rPr>
          <w:rFonts w:ascii="Arial" w:hAnsi="Arial"/>
          <w:sz w:val="28"/>
          <w:lang w:val="es-CO"/>
        </w:rPr>
        <w:t xml:space="preserve">5.1 </w:t>
      </w:r>
      <w:bookmarkEnd w:id="75"/>
      <w:r w:rsidR="001A07D6">
        <w:rPr>
          <w:rFonts w:ascii="Arial" w:hAnsi="Arial" w:cs="Arial"/>
          <w:sz w:val="28"/>
          <w:szCs w:val="28"/>
          <w:lang w:val="es-CO"/>
        </w:rPr>
        <w:t>Iniciación</w:t>
      </w:r>
      <w:r w:rsidR="002C62DE">
        <w:rPr>
          <w:rFonts w:ascii="Arial" w:hAnsi="Arial" w:cs="Arial"/>
          <w:sz w:val="28"/>
          <w:szCs w:val="28"/>
          <w:lang w:val="es-CO"/>
        </w:rPr>
        <w:t xml:space="preserve"> del Proyecto</w:t>
      </w:r>
      <w:bookmarkEnd w:id="76"/>
    </w:p>
    <w:p w14:paraId="6B797381" w14:textId="56852FDC" w:rsidR="00D9745F" w:rsidRPr="00595763" w:rsidRDefault="00D9745F" w:rsidP="00014AF3">
      <w:pPr>
        <w:pStyle w:val="Ttulo3"/>
        <w:jc w:val="both"/>
        <w:rPr>
          <w:rFonts w:ascii="Arial" w:hAnsi="Arial"/>
          <w:sz w:val="28"/>
          <w:lang w:val="es-CO"/>
        </w:rPr>
      </w:pPr>
      <w:bookmarkStart w:id="77" w:name="_Toc333053708"/>
      <w:bookmarkStart w:id="78" w:name="_Toc333653870"/>
      <w:r w:rsidRPr="00595763">
        <w:rPr>
          <w:rFonts w:ascii="Arial" w:hAnsi="Arial"/>
          <w:sz w:val="28"/>
          <w:lang w:val="es-CO"/>
        </w:rPr>
        <w:t xml:space="preserve">5.1.1 </w:t>
      </w:r>
      <w:r w:rsidR="001A07D6" w:rsidRPr="00595763">
        <w:rPr>
          <w:rFonts w:ascii="Arial" w:hAnsi="Arial"/>
          <w:sz w:val="28"/>
          <w:lang w:val="es-CO"/>
        </w:rPr>
        <w:t>Plan</w:t>
      </w:r>
      <w:bookmarkEnd w:id="77"/>
      <w:r w:rsidR="001A07D6">
        <w:rPr>
          <w:rFonts w:ascii="Arial" w:hAnsi="Arial" w:cs="Arial"/>
          <w:sz w:val="28"/>
          <w:szCs w:val="28"/>
          <w:lang w:val="es-CO"/>
        </w:rPr>
        <w:t xml:space="preserve"> de </w:t>
      </w:r>
      <w:r w:rsidR="00507078">
        <w:rPr>
          <w:rFonts w:ascii="Arial" w:hAnsi="Arial" w:cs="Arial"/>
          <w:sz w:val="28"/>
          <w:szCs w:val="28"/>
          <w:lang w:val="es-CO"/>
        </w:rPr>
        <w:t>Estimación</w:t>
      </w:r>
      <w:bookmarkEnd w:id="78"/>
      <w:r w:rsidR="001A07D6">
        <w:rPr>
          <w:rFonts w:ascii="Arial" w:hAnsi="Arial" w:cs="Arial"/>
          <w:sz w:val="28"/>
          <w:szCs w:val="28"/>
          <w:lang w:val="es-CO"/>
        </w:rPr>
        <w:t xml:space="preserve"> </w:t>
      </w:r>
    </w:p>
    <w:p w14:paraId="2D51110E" w14:textId="4E8A0042" w:rsidR="00D9745F" w:rsidRDefault="00D9745F" w:rsidP="00014AF3">
      <w:pPr>
        <w:pStyle w:val="Ttulo3"/>
        <w:jc w:val="both"/>
        <w:rPr>
          <w:rFonts w:ascii="Arial" w:hAnsi="Arial" w:cs="Arial"/>
          <w:sz w:val="28"/>
          <w:szCs w:val="28"/>
          <w:lang w:val="es-CO"/>
        </w:rPr>
      </w:pPr>
      <w:bookmarkStart w:id="79" w:name="_Toc333053709"/>
      <w:bookmarkStart w:id="80" w:name="_Toc333653871"/>
      <w:r w:rsidRPr="00595763">
        <w:rPr>
          <w:rFonts w:ascii="Arial" w:hAnsi="Arial"/>
          <w:sz w:val="28"/>
          <w:lang w:val="es-CO"/>
        </w:rPr>
        <w:t xml:space="preserve">5.1.2 </w:t>
      </w:r>
      <w:r w:rsidR="00B94CC9" w:rsidRPr="00595763">
        <w:rPr>
          <w:rFonts w:ascii="Arial" w:hAnsi="Arial"/>
          <w:sz w:val="28"/>
          <w:lang w:val="es-CO"/>
        </w:rPr>
        <w:t>Plan</w:t>
      </w:r>
      <w:bookmarkEnd w:id="79"/>
      <w:r w:rsidR="00B94CC9">
        <w:rPr>
          <w:rFonts w:ascii="Arial" w:hAnsi="Arial" w:cs="Arial"/>
          <w:sz w:val="28"/>
          <w:szCs w:val="28"/>
          <w:lang w:val="es-CO"/>
        </w:rPr>
        <w:t xml:space="preserve"> de Personal</w:t>
      </w:r>
      <w:bookmarkEnd w:id="80"/>
      <w:r w:rsidR="00B94CC9">
        <w:rPr>
          <w:rFonts w:ascii="Arial" w:hAnsi="Arial" w:cs="Arial"/>
          <w:sz w:val="28"/>
          <w:szCs w:val="28"/>
          <w:lang w:val="es-CO"/>
        </w:rPr>
        <w:t xml:space="preserve"> </w:t>
      </w:r>
    </w:p>
    <w:p w14:paraId="34C90320" w14:textId="6A32FC04" w:rsidR="004B2298" w:rsidRPr="004B2298" w:rsidRDefault="004B2298" w:rsidP="00014AF3">
      <w:pPr>
        <w:jc w:val="both"/>
        <w:rPr>
          <w:lang w:val="es-CO"/>
        </w:rPr>
      </w:pPr>
      <w:r>
        <w:rPr>
          <w:lang w:val="es-CO"/>
        </w:rPr>
        <w:t>Diagrama de Gantt.</w:t>
      </w:r>
    </w:p>
    <w:p w14:paraId="41370161" w14:textId="03C4E434" w:rsidR="00D9745F" w:rsidRPr="00595763" w:rsidRDefault="00D9745F" w:rsidP="00014AF3">
      <w:pPr>
        <w:pStyle w:val="Ttulo3"/>
        <w:jc w:val="both"/>
        <w:rPr>
          <w:rFonts w:ascii="Arial" w:hAnsi="Arial"/>
          <w:sz w:val="28"/>
          <w:lang w:val="es-CO"/>
        </w:rPr>
      </w:pPr>
      <w:bookmarkStart w:id="81" w:name="_Toc333653873"/>
      <w:r w:rsidRPr="00D53C37">
        <w:rPr>
          <w:rFonts w:ascii="Arial" w:hAnsi="Arial"/>
          <w:sz w:val="28"/>
          <w:lang w:val="es-CO"/>
        </w:rPr>
        <w:t xml:space="preserve">5.1.4 </w:t>
      </w:r>
      <w:r w:rsidR="000F128A" w:rsidRPr="00215A9C">
        <w:rPr>
          <w:rFonts w:ascii="Arial" w:hAnsi="Arial"/>
          <w:sz w:val="28"/>
          <w:lang w:val="es-CO"/>
        </w:rPr>
        <w:t>Plan de Entrenamiento del</w:t>
      </w:r>
      <w:r w:rsidR="00DD04A7" w:rsidRPr="00215A9C">
        <w:rPr>
          <w:rFonts w:ascii="Arial" w:hAnsi="Arial"/>
          <w:sz w:val="28"/>
          <w:lang w:val="es-CO"/>
        </w:rPr>
        <w:t xml:space="preserve"> Personal</w:t>
      </w:r>
      <w:bookmarkEnd w:id="81"/>
    </w:p>
    <w:p w14:paraId="03234730" w14:textId="7449CFFE" w:rsidR="00B4525D" w:rsidRDefault="00D9745F" w:rsidP="00014AF3">
      <w:pPr>
        <w:pStyle w:val="Ttulo2"/>
        <w:jc w:val="both"/>
        <w:rPr>
          <w:lang w:val="es-CO"/>
        </w:rPr>
      </w:pPr>
      <w:bookmarkStart w:id="82" w:name="_Toc333653875"/>
      <w:r w:rsidRPr="00D53C37">
        <w:rPr>
          <w:rFonts w:ascii="Arial" w:hAnsi="Arial" w:cs="Arial"/>
          <w:sz w:val="28"/>
          <w:szCs w:val="28"/>
          <w:lang w:val="es-CO"/>
        </w:rPr>
        <w:t>5.2</w:t>
      </w:r>
      <w:r w:rsidR="004D4489">
        <w:rPr>
          <w:rFonts w:ascii="Arial" w:hAnsi="Arial" w:cs="Arial"/>
          <w:sz w:val="28"/>
          <w:szCs w:val="28"/>
          <w:lang w:val="es-CO"/>
        </w:rPr>
        <w:t xml:space="preserve"> Planes de Trabajo del Proyecto</w:t>
      </w:r>
    </w:p>
    <w:p w14:paraId="2F880D0A" w14:textId="176A72F7" w:rsidR="00B34A0A" w:rsidRPr="00B34A0A" w:rsidRDefault="00B4525D" w:rsidP="00B34A0A">
      <w:pPr>
        <w:pStyle w:val="Ttulo3"/>
        <w:jc w:val="both"/>
        <w:rPr>
          <w:rFonts w:ascii="Arial" w:hAnsi="Arial"/>
          <w:sz w:val="28"/>
          <w:lang w:val="es-CO"/>
        </w:rPr>
      </w:pPr>
      <w:bookmarkStart w:id="83" w:name="_5.2.1._Actividades_de"/>
      <w:bookmarkEnd w:id="83"/>
      <w:r w:rsidRPr="00B4525D">
        <w:rPr>
          <w:rFonts w:ascii="Arial" w:hAnsi="Arial"/>
          <w:sz w:val="28"/>
          <w:lang w:val="es-CO"/>
        </w:rPr>
        <w:t xml:space="preserve">5.2.1. </w:t>
      </w:r>
      <w:r w:rsidR="000C28A4">
        <w:rPr>
          <w:rFonts w:ascii="Arial" w:hAnsi="Arial"/>
          <w:sz w:val="28"/>
          <w:lang w:val="es-CO"/>
        </w:rPr>
        <w:t xml:space="preserve">Plan de </w:t>
      </w:r>
      <w:r w:rsidR="004D4489" w:rsidRPr="00B4525D">
        <w:rPr>
          <w:rFonts w:ascii="Arial" w:hAnsi="Arial"/>
          <w:sz w:val="28"/>
          <w:lang w:val="es-CO"/>
        </w:rPr>
        <w:t>Actividades de Trabajo</w:t>
      </w:r>
      <w:bookmarkEnd w:id="82"/>
    </w:p>
    <w:p w14:paraId="7C5F9915" w14:textId="7D538B77" w:rsidR="00EE5D54" w:rsidRDefault="00EE5D54" w:rsidP="00161C45">
      <w:pPr>
        <w:pStyle w:val="Ttulo4"/>
        <w:ind w:firstLine="360"/>
        <w:rPr>
          <w:rFonts w:ascii="Arial" w:hAnsi="Arial"/>
          <w:i w:val="0"/>
          <w:sz w:val="28"/>
          <w:lang w:val="es-CO"/>
        </w:rPr>
      </w:pPr>
      <w:r w:rsidRPr="00EE5D54">
        <w:rPr>
          <w:rFonts w:ascii="Arial" w:hAnsi="Arial"/>
          <w:i w:val="0"/>
          <w:sz w:val="28"/>
          <w:lang w:val="es-CO"/>
        </w:rPr>
        <w:t xml:space="preserve">5.2.1.1. </w:t>
      </w:r>
      <w:r>
        <w:rPr>
          <w:rFonts w:ascii="Arial" w:hAnsi="Arial"/>
          <w:i w:val="0"/>
          <w:sz w:val="28"/>
          <w:lang w:val="es-CO"/>
        </w:rPr>
        <w:t xml:space="preserve">Objetivos </w:t>
      </w:r>
    </w:p>
    <w:p w14:paraId="35BC094D" w14:textId="613ED95B" w:rsidR="00EE5D54" w:rsidRDefault="002B764A" w:rsidP="00A16953">
      <w:pPr>
        <w:pStyle w:val="Prrafodelista"/>
        <w:numPr>
          <w:ilvl w:val="0"/>
          <w:numId w:val="39"/>
        </w:numPr>
        <w:rPr>
          <w:lang w:val="es-CO"/>
        </w:rPr>
      </w:pPr>
      <w:r>
        <w:rPr>
          <w:lang w:val="es-CO"/>
        </w:rPr>
        <w:t>Definir las actividades a realizar para el desarrollo del proyecto.</w:t>
      </w:r>
    </w:p>
    <w:p w14:paraId="39CD560F" w14:textId="0F05CF3F" w:rsidR="002B764A" w:rsidRPr="00A16953" w:rsidRDefault="00215A9C" w:rsidP="00B34A0A">
      <w:pPr>
        <w:pStyle w:val="Prrafodelista"/>
        <w:numPr>
          <w:ilvl w:val="0"/>
          <w:numId w:val="39"/>
        </w:numPr>
        <w:jc w:val="both"/>
        <w:rPr>
          <w:lang w:val="es-CO"/>
        </w:rPr>
      </w:pPr>
      <w:r>
        <w:rPr>
          <w:lang w:val="es-CO"/>
        </w:rPr>
        <w:t>Definir las actividades de cada iteración del ciclo de vida.</w:t>
      </w:r>
    </w:p>
    <w:p w14:paraId="4F2F1A36" w14:textId="3B514C97" w:rsidR="00EE5D54" w:rsidRDefault="00EE5D54" w:rsidP="00161C45">
      <w:pPr>
        <w:pStyle w:val="Ttulo4"/>
        <w:ind w:firstLine="426"/>
        <w:rPr>
          <w:rFonts w:ascii="Arial" w:hAnsi="Arial"/>
          <w:i w:val="0"/>
          <w:sz w:val="28"/>
          <w:lang w:val="es-CO"/>
        </w:rPr>
      </w:pPr>
      <w:r>
        <w:rPr>
          <w:rFonts w:ascii="Arial" w:hAnsi="Arial"/>
          <w:i w:val="0"/>
          <w:sz w:val="28"/>
          <w:lang w:val="es-CO"/>
        </w:rPr>
        <w:t>5.2.1.2</w:t>
      </w:r>
      <w:r w:rsidRPr="00EE5D54">
        <w:rPr>
          <w:rFonts w:ascii="Arial" w:hAnsi="Arial"/>
          <w:i w:val="0"/>
          <w:sz w:val="28"/>
          <w:lang w:val="es-CO"/>
        </w:rPr>
        <w:t xml:space="preserve">. </w:t>
      </w:r>
      <w:r>
        <w:rPr>
          <w:rFonts w:ascii="Arial" w:hAnsi="Arial"/>
          <w:i w:val="0"/>
          <w:sz w:val="28"/>
          <w:lang w:val="es-CO"/>
        </w:rPr>
        <w:t>Alcance</w:t>
      </w:r>
    </w:p>
    <w:p w14:paraId="6E1B0B06" w14:textId="63F31B69" w:rsidR="00691968" w:rsidRPr="00691968" w:rsidRDefault="002005C1" w:rsidP="00B34A0A">
      <w:pPr>
        <w:ind w:left="426"/>
        <w:jc w:val="both"/>
        <w:rPr>
          <w:lang w:val="es-CO"/>
        </w:rPr>
      </w:pPr>
      <w:r>
        <w:rPr>
          <w:lang w:val="es-CO"/>
        </w:rPr>
        <w:t xml:space="preserve">Este plan tiene alcance total de </w:t>
      </w:r>
      <w:r w:rsidR="00B34A0A">
        <w:rPr>
          <w:lang w:val="es-CO"/>
        </w:rPr>
        <w:t xml:space="preserve">todo el proyecto, ya que es donde cada una de las actividades </w:t>
      </w:r>
      <w:proofErr w:type="gramStart"/>
      <w:r w:rsidR="00D56C03">
        <w:rPr>
          <w:lang w:val="es-CO"/>
        </w:rPr>
        <w:t>son</w:t>
      </w:r>
      <w:proofErr w:type="gramEnd"/>
      <w:r w:rsidR="00D56C03">
        <w:rPr>
          <w:lang w:val="es-CO"/>
        </w:rPr>
        <w:t xml:space="preserve"> </w:t>
      </w:r>
      <w:r w:rsidR="00B34A0A">
        <w:rPr>
          <w:lang w:val="es-CO"/>
        </w:rPr>
        <w:t>especificadas</w:t>
      </w:r>
      <w:r w:rsidR="00D56C03">
        <w:rPr>
          <w:lang w:val="es-CO"/>
        </w:rPr>
        <w:t>.</w:t>
      </w:r>
    </w:p>
    <w:p w14:paraId="5D0D77C3" w14:textId="77E4164B" w:rsidR="00EE5D54" w:rsidRDefault="00EE5D54" w:rsidP="00161C45">
      <w:pPr>
        <w:pStyle w:val="Ttulo4"/>
        <w:ind w:firstLine="426"/>
        <w:rPr>
          <w:rFonts w:ascii="Arial" w:hAnsi="Arial"/>
          <w:i w:val="0"/>
          <w:sz w:val="28"/>
          <w:lang w:val="es-CO"/>
        </w:rPr>
      </w:pPr>
      <w:r>
        <w:rPr>
          <w:rFonts w:ascii="Arial" w:hAnsi="Arial"/>
          <w:i w:val="0"/>
          <w:sz w:val="28"/>
          <w:lang w:val="es-CO"/>
        </w:rPr>
        <w:t>5.2.1.3</w:t>
      </w:r>
      <w:r w:rsidRPr="00EE5D54">
        <w:rPr>
          <w:rFonts w:ascii="Arial" w:hAnsi="Arial"/>
          <w:i w:val="0"/>
          <w:sz w:val="28"/>
          <w:lang w:val="es-CO"/>
        </w:rPr>
        <w:t xml:space="preserve">. </w:t>
      </w:r>
      <w:r>
        <w:rPr>
          <w:rFonts w:ascii="Arial" w:hAnsi="Arial"/>
          <w:i w:val="0"/>
          <w:sz w:val="28"/>
          <w:lang w:val="es-CO"/>
        </w:rPr>
        <w:t>Responsable</w:t>
      </w:r>
      <w:r>
        <w:rPr>
          <w:rFonts w:ascii="Arial" w:hAnsi="Arial"/>
          <w:i w:val="0"/>
          <w:sz w:val="28"/>
          <w:lang w:val="es-CO"/>
        </w:rPr>
        <w:t xml:space="preserve"> </w:t>
      </w:r>
    </w:p>
    <w:p w14:paraId="1E82C6E3" w14:textId="77777777" w:rsidR="00691968" w:rsidRPr="00691968" w:rsidRDefault="00691968" w:rsidP="00691968">
      <w:pPr>
        <w:ind w:left="426"/>
        <w:rPr>
          <w:lang w:val="es-CO"/>
        </w:rPr>
      </w:pPr>
      <w:bookmarkStart w:id="84" w:name="_GoBack"/>
      <w:bookmarkEnd w:id="84"/>
    </w:p>
    <w:p w14:paraId="68B84E20" w14:textId="0EDF9609" w:rsidR="00EE5D54" w:rsidRDefault="00EE5D54" w:rsidP="00161C45">
      <w:pPr>
        <w:pStyle w:val="Ttulo4"/>
        <w:ind w:firstLine="426"/>
        <w:rPr>
          <w:rFonts w:ascii="Arial" w:hAnsi="Arial"/>
          <w:i w:val="0"/>
          <w:sz w:val="28"/>
          <w:lang w:val="es-CO"/>
        </w:rPr>
      </w:pPr>
      <w:r>
        <w:rPr>
          <w:rFonts w:ascii="Arial" w:hAnsi="Arial"/>
          <w:i w:val="0"/>
          <w:sz w:val="28"/>
          <w:lang w:val="es-CO"/>
        </w:rPr>
        <w:t>5.2.1.4</w:t>
      </w:r>
      <w:r w:rsidRPr="00EE5D54">
        <w:rPr>
          <w:rFonts w:ascii="Arial" w:hAnsi="Arial"/>
          <w:i w:val="0"/>
          <w:sz w:val="28"/>
          <w:lang w:val="es-CO"/>
        </w:rPr>
        <w:t xml:space="preserve">. </w:t>
      </w:r>
      <w:r>
        <w:rPr>
          <w:rFonts w:ascii="Arial" w:hAnsi="Arial"/>
          <w:i w:val="0"/>
          <w:sz w:val="28"/>
          <w:lang w:val="es-CO"/>
        </w:rPr>
        <w:t>Desarrollo</w:t>
      </w:r>
      <w:r>
        <w:rPr>
          <w:rFonts w:ascii="Arial" w:hAnsi="Arial"/>
          <w:i w:val="0"/>
          <w:sz w:val="28"/>
          <w:lang w:val="es-CO"/>
        </w:rPr>
        <w:t xml:space="preserve"> </w:t>
      </w:r>
    </w:p>
    <w:p w14:paraId="1B62C3FE" w14:textId="77777777" w:rsidR="00691968" w:rsidRPr="00691968" w:rsidRDefault="00691968" w:rsidP="00691968">
      <w:pPr>
        <w:tabs>
          <w:tab w:val="left" w:pos="426"/>
        </w:tabs>
        <w:ind w:left="426"/>
        <w:rPr>
          <w:lang w:val="es-CO"/>
        </w:rPr>
      </w:pPr>
    </w:p>
    <w:p w14:paraId="0EBBF3AF" w14:textId="6DFA487E" w:rsidR="00EE5D54" w:rsidRDefault="00EE5D54" w:rsidP="00161C45">
      <w:pPr>
        <w:pStyle w:val="Ttulo4"/>
        <w:ind w:firstLine="426"/>
        <w:rPr>
          <w:rFonts w:ascii="Arial" w:hAnsi="Arial"/>
          <w:i w:val="0"/>
          <w:sz w:val="28"/>
          <w:lang w:val="es-CO"/>
        </w:rPr>
      </w:pPr>
      <w:r>
        <w:rPr>
          <w:rFonts w:ascii="Arial" w:hAnsi="Arial"/>
          <w:i w:val="0"/>
          <w:sz w:val="28"/>
          <w:lang w:val="es-CO"/>
        </w:rPr>
        <w:t>5.2.1.5</w:t>
      </w:r>
      <w:r w:rsidRPr="00EE5D54">
        <w:rPr>
          <w:rFonts w:ascii="Arial" w:hAnsi="Arial"/>
          <w:i w:val="0"/>
          <w:sz w:val="28"/>
          <w:lang w:val="es-CO"/>
        </w:rPr>
        <w:t xml:space="preserve">. </w:t>
      </w:r>
      <w:r>
        <w:rPr>
          <w:rFonts w:ascii="Arial" w:hAnsi="Arial"/>
          <w:i w:val="0"/>
          <w:sz w:val="28"/>
          <w:lang w:val="es-CO"/>
        </w:rPr>
        <w:t>Recursos</w:t>
      </w:r>
    </w:p>
    <w:p w14:paraId="37059A86" w14:textId="77777777" w:rsidR="00691968" w:rsidRPr="00691968" w:rsidRDefault="00691968" w:rsidP="00691968">
      <w:pPr>
        <w:ind w:left="426"/>
        <w:rPr>
          <w:lang w:val="es-CO"/>
        </w:rPr>
      </w:pPr>
    </w:p>
    <w:p w14:paraId="0A7E1F31" w14:textId="237F55B2" w:rsidR="00B4525D" w:rsidRDefault="00D9745F" w:rsidP="00161C45">
      <w:pPr>
        <w:pStyle w:val="Ttulo3"/>
        <w:jc w:val="both"/>
        <w:rPr>
          <w:rFonts w:ascii="Arial" w:hAnsi="Arial" w:cs="Arial"/>
          <w:sz w:val="28"/>
          <w:szCs w:val="28"/>
          <w:lang w:val="es-CO"/>
        </w:rPr>
      </w:pPr>
      <w:bookmarkStart w:id="85" w:name="_Toc333053718"/>
      <w:bookmarkStart w:id="86" w:name="_Toc333653876"/>
      <w:r w:rsidRPr="00595763">
        <w:rPr>
          <w:rFonts w:ascii="Arial" w:hAnsi="Arial"/>
          <w:sz w:val="28"/>
          <w:lang w:val="es-CO"/>
        </w:rPr>
        <w:lastRenderedPageBreak/>
        <w:t xml:space="preserve">5.2.2 </w:t>
      </w:r>
      <w:bookmarkEnd w:id="85"/>
      <w:r w:rsidR="004D4489">
        <w:rPr>
          <w:rFonts w:ascii="Arial" w:hAnsi="Arial" w:cs="Arial"/>
          <w:sz w:val="28"/>
          <w:szCs w:val="28"/>
          <w:lang w:val="es-CO"/>
        </w:rPr>
        <w:t>Asignación de Calendario</w:t>
      </w:r>
      <w:bookmarkEnd w:id="86"/>
    </w:p>
    <w:p w14:paraId="40FB2103" w14:textId="726BE4A6" w:rsidR="004B2298" w:rsidRPr="004B2298" w:rsidRDefault="004B2298" w:rsidP="00014AF3">
      <w:pPr>
        <w:jc w:val="both"/>
        <w:rPr>
          <w:lang w:val="es-CO"/>
        </w:rPr>
      </w:pPr>
      <w:r>
        <w:rPr>
          <w:lang w:val="es-CO"/>
        </w:rPr>
        <w:t>Diagrama de PERT</w:t>
      </w:r>
      <w:r w:rsidR="001F52C6">
        <w:rPr>
          <w:lang w:val="es-CO"/>
        </w:rPr>
        <w:t>, y de Gantt.</w:t>
      </w:r>
    </w:p>
    <w:p w14:paraId="453B2F54" w14:textId="10D3E50E" w:rsidR="00D9745F" w:rsidRPr="00595763" w:rsidRDefault="00D9745F" w:rsidP="00014AF3">
      <w:pPr>
        <w:pStyle w:val="Ttulo3"/>
        <w:jc w:val="both"/>
        <w:rPr>
          <w:rFonts w:ascii="Arial" w:hAnsi="Arial"/>
          <w:sz w:val="28"/>
          <w:lang w:val="es-CO"/>
        </w:rPr>
      </w:pPr>
      <w:bookmarkStart w:id="87" w:name="_Toc333053719"/>
      <w:bookmarkStart w:id="88" w:name="_Toc333653877"/>
      <w:r w:rsidRPr="00595763">
        <w:rPr>
          <w:rFonts w:ascii="Arial" w:hAnsi="Arial"/>
          <w:sz w:val="28"/>
          <w:lang w:val="es-CO"/>
        </w:rPr>
        <w:t xml:space="preserve">5.2.3 </w:t>
      </w:r>
      <w:r w:rsidR="008B02E3">
        <w:rPr>
          <w:rFonts w:ascii="Arial" w:hAnsi="Arial" w:cs="Arial"/>
          <w:sz w:val="28"/>
          <w:szCs w:val="28"/>
          <w:lang w:val="es-CO"/>
        </w:rPr>
        <w:t>Asignación</w:t>
      </w:r>
      <w:r w:rsidR="004D4489">
        <w:rPr>
          <w:rFonts w:ascii="Arial" w:hAnsi="Arial" w:cs="Arial"/>
          <w:sz w:val="28"/>
          <w:szCs w:val="28"/>
          <w:lang w:val="es-CO"/>
        </w:rPr>
        <w:t xml:space="preserve"> de Recursos</w:t>
      </w:r>
      <w:bookmarkEnd w:id="87"/>
      <w:bookmarkEnd w:id="88"/>
    </w:p>
    <w:p w14:paraId="5ADD8C4E" w14:textId="77777777" w:rsidR="001B342C" w:rsidRPr="00595763" w:rsidRDefault="001B342C" w:rsidP="00014AF3">
      <w:pPr>
        <w:jc w:val="both"/>
      </w:pPr>
    </w:p>
    <w:p w14:paraId="184EF4E8" w14:textId="77777777" w:rsidR="00D9745F" w:rsidRPr="00595763" w:rsidRDefault="00D9745F" w:rsidP="00014AF3">
      <w:pPr>
        <w:pStyle w:val="Ttulo1"/>
        <w:jc w:val="both"/>
        <w:rPr>
          <w:rFonts w:ascii="Arial" w:hAnsi="Arial"/>
          <w:lang w:val="es-CO"/>
        </w:rPr>
      </w:pPr>
      <w:bookmarkStart w:id="89" w:name="_Toc333053722"/>
      <w:bookmarkStart w:id="90" w:name="_Toc333653880"/>
      <w:r w:rsidRPr="00595763">
        <w:rPr>
          <w:rFonts w:ascii="Arial" w:hAnsi="Arial"/>
          <w:lang w:val="es-CO"/>
        </w:rPr>
        <w:t xml:space="preserve">6. Project </w:t>
      </w:r>
      <w:proofErr w:type="spellStart"/>
      <w:r w:rsidR="00CB37B2" w:rsidRPr="00595763">
        <w:rPr>
          <w:rFonts w:ascii="Arial" w:hAnsi="Arial"/>
          <w:lang w:val="es-CO"/>
        </w:rPr>
        <w:t>assessment</w:t>
      </w:r>
      <w:proofErr w:type="spellEnd"/>
      <w:r w:rsidRPr="00595763">
        <w:rPr>
          <w:rFonts w:ascii="Arial" w:hAnsi="Arial"/>
          <w:lang w:val="es-CO"/>
        </w:rPr>
        <w:t xml:space="preserve"> and control</w:t>
      </w:r>
      <w:bookmarkEnd w:id="89"/>
      <w:bookmarkEnd w:id="90"/>
    </w:p>
    <w:p w14:paraId="281618D6" w14:textId="695CA870" w:rsidR="00D9745F" w:rsidRPr="00595763" w:rsidRDefault="00D9745F" w:rsidP="00014AF3">
      <w:pPr>
        <w:pStyle w:val="Ttulo2"/>
        <w:jc w:val="both"/>
        <w:rPr>
          <w:rFonts w:ascii="Arial" w:hAnsi="Arial"/>
          <w:sz w:val="28"/>
          <w:lang w:val="es-CO"/>
        </w:rPr>
      </w:pPr>
      <w:bookmarkStart w:id="91" w:name="_Toc333653881"/>
      <w:r w:rsidRPr="00D53C37">
        <w:rPr>
          <w:rFonts w:ascii="Arial" w:hAnsi="Arial" w:cs="Arial"/>
          <w:sz w:val="28"/>
          <w:szCs w:val="28"/>
          <w:lang w:val="es-CO"/>
        </w:rPr>
        <w:t>6.1</w:t>
      </w:r>
      <w:r w:rsidR="008B02E3">
        <w:rPr>
          <w:rFonts w:ascii="Arial" w:hAnsi="Arial" w:cs="Arial"/>
          <w:sz w:val="28"/>
          <w:szCs w:val="28"/>
          <w:lang w:val="es-CO"/>
        </w:rPr>
        <w:t xml:space="preserve"> Plan de Gerencia de Requerimientos</w:t>
      </w:r>
      <w:bookmarkEnd w:id="91"/>
      <w:r w:rsidRPr="00D53C37">
        <w:rPr>
          <w:rFonts w:ascii="Arial" w:hAnsi="Arial" w:cs="Arial"/>
          <w:sz w:val="28"/>
          <w:szCs w:val="28"/>
          <w:lang w:val="es-CO"/>
        </w:rPr>
        <w:t xml:space="preserve"> </w:t>
      </w:r>
    </w:p>
    <w:p w14:paraId="72C39830" w14:textId="585F04AF" w:rsidR="00D9745F" w:rsidRPr="00595763" w:rsidRDefault="00D9745F" w:rsidP="00014AF3">
      <w:pPr>
        <w:pStyle w:val="Ttulo2"/>
        <w:jc w:val="both"/>
        <w:rPr>
          <w:rFonts w:ascii="Arial" w:hAnsi="Arial"/>
          <w:sz w:val="28"/>
          <w:lang w:val="es-CO"/>
        </w:rPr>
      </w:pPr>
      <w:bookmarkStart w:id="92" w:name="_Toc333053724"/>
      <w:bookmarkStart w:id="93" w:name="_Toc333653882"/>
      <w:r w:rsidRPr="00595763">
        <w:rPr>
          <w:rFonts w:ascii="Arial" w:hAnsi="Arial"/>
          <w:sz w:val="28"/>
          <w:lang w:val="es-CO"/>
        </w:rPr>
        <w:t xml:space="preserve">6.2 </w:t>
      </w:r>
      <w:r w:rsidR="00BD4837">
        <w:rPr>
          <w:rFonts w:ascii="Arial" w:hAnsi="Arial" w:cs="Arial"/>
          <w:sz w:val="28"/>
          <w:szCs w:val="28"/>
          <w:lang w:val="es-CO"/>
        </w:rPr>
        <w:t>Alcance del plan de</w:t>
      </w:r>
      <w:r w:rsidR="00BD4837" w:rsidRPr="00595763">
        <w:rPr>
          <w:rFonts w:ascii="Arial" w:hAnsi="Arial"/>
          <w:sz w:val="28"/>
          <w:lang w:val="es-CO"/>
        </w:rPr>
        <w:t xml:space="preserve"> control </w:t>
      </w:r>
      <w:bookmarkEnd w:id="92"/>
      <w:r w:rsidR="00BD4837">
        <w:rPr>
          <w:rFonts w:ascii="Arial" w:hAnsi="Arial" w:cs="Arial"/>
          <w:sz w:val="28"/>
          <w:szCs w:val="28"/>
          <w:lang w:val="es-CO"/>
        </w:rPr>
        <w:t>de Cambios</w:t>
      </w:r>
      <w:bookmarkEnd w:id="93"/>
    </w:p>
    <w:p w14:paraId="38ACE3C5" w14:textId="4A1EDA23" w:rsidR="001D2DDB" w:rsidRPr="00595763" w:rsidRDefault="00D9745F" w:rsidP="00014AF3">
      <w:pPr>
        <w:pStyle w:val="Ttulo2"/>
        <w:jc w:val="both"/>
        <w:rPr>
          <w:rFonts w:ascii="Arial" w:hAnsi="Arial"/>
          <w:sz w:val="28"/>
          <w:lang w:val="es-CO"/>
        </w:rPr>
      </w:pPr>
      <w:bookmarkStart w:id="94" w:name="_Toc333053725"/>
      <w:bookmarkStart w:id="95" w:name="_Toc333653883"/>
      <w:r w:rsidRPr="00595763">
        <w:rPr>
          <w:rFonts w:ascii="Arial" w:hAnsi="Arial"/>
          <w:sz w:val="28"/>
          <w:lang w:val="es-CO"/>
        </w:rPr>
        <w:t xml:space="preserve">6.3 </w:t>
      </w:r>
      <w:r w:rsidR="00EA2121">
        <w:rPr>
          <w:rFonts w:ascii="Arial" w:hAnsi="Arial" w:cs="Arial"/>
          <w:sz w:val="28"/>
          <w:szCs w:val="28"/>
          <w:lang w:val="es-CO"/>
        </w:rPr>
        <w:t>Plan de</w:t>
      </w:r>
      <w:r w:rsidR="00EA2121" w:rsidRPr="00595763">
        <w:rPr>
          <w:rFonts w:ascii="Arial" w:hAnsi="Arial"/>
          <w:sz w:val="28"/>
          <w:lang w:val="es-CO"/>
        </w:rPr>
        <w:t xml:space="preserve"> control </w:t>
      </w:r>
      <w:bookmarkEnd w:id="94"/>
      <w:r w:rsidR="00EA2121">
        <w:rPr>
          <w:rFonts w:ascii="Arial" w:hAnsi="Arial" w:cs="Arial"/>
          <w:sz w:val="28"/>
          <w:szCs w:val="28"/>
          <w:lang w:val="es-CO"/>
        </w:rPr>
        <w:t>de Calendario</w:t>
      </w:r>
      <w:bookmarkEnd w:id="95"/>
    </w:p>
    <w:p w14:paraId="5C911E7B" w14:textId="1CA342D7" w:rsidR="00D9745F" w:rsidRPr="00595763" w:rsidRDefault="00D9745F" w:rsidP="00014AF3">
      <w:pPr>
        <w:pStyle w:val="Ttulo2"/>
        <w:jc w:val="both"/>
        <w:rPr>
          <w:rFonts w:ascii="Arial" w:hAnsi="Arial"/>
          <w:sz w:val="28"/>
          <w:lang w:val="es-CO"/>
        </w:rPr>
      </w:pPr>
      <w:bookmarkStart w:id="96" w:name="_Toc333653884"/>
      <w:r w:rsidRPr="00D53C37">
        <w:rPr>
          <w:rFonts w:ascii="Arial" w:hAnsi="Arial" w:cs="Arial"/>
          <w:sz w:val="28"/>
          <w:szCs w:val="28"/>
          <w:lang w:val="es-CO"/>
        </w:rPr>
        <w:t xml:space="preserve">6.4 </w:t>
      </w:r>
      <w:r w:rsidR="00EA2121">
        <w:rPr>
          <w:rFonts w:ascii="Arial" w:hAnsi="Arial" w:cs="Arial"/>
          <w:sz w:val="28"/>
          <w:szCs w:val="28"/>
          <w:lang w:val="es-CO"/>
        </w:rPr>
        <w:t>Plan de Control del Presupuesto</w:t>
      </w:r>
      <w:bookmarkEnd w:id="96"/>
    </w:p>
    <w:p w14:paraId="464B36B1" w14:textId="3E47E894" w:rsidR="00D9745F" w:rsidRPr="00595763" w:rsidRDefault="00D9745F" w:rsidP="00014AF3">
      <w:pPr>
        <w:pStyle w:val="Ttulo2"/>
        <w:jc w:val="both"/>
        <w:rPr>
          <w:rFonts w:ascii="Arial" w:hAnsi="Arial"/>
          <w:sz w:val="28"/>
        </w:rPr>
      </w:pPr>
      <w:bookmarkStart w:id="97" w:name="_Toc333653885"/>
      <w:r w:rsidRPr="00D53C37">
        <w:rPr>
          <w:rFonts w:ascii="Arial" w:hAnsi="Arial" w:cs="Arial"/>
          <w:sz w:val="28"/>
          <w:szCs w:val="28"/>
          <w:lang w:val="es-CO"/>
        </w:rPr>
        <w:t xml:space="preserve">6.5 </w:t>
      </w:r>
      <w:r w:rsidR="003040E2">
        <w:rPr>
          <w:rFonts w:ascii="Arial" w:hAnsi="Arial" w:cs="Arial"/>
          <w:sz w:val="28"/>
          <w:szCs w:val="28"/>
          <w:lang w:val="es-CO"/>
        </w:rPr>
        <w:t>Plan de Aseguramiento de Calidad</w:t>
      </w:r>
      <w:bookmarkEnd w:id="97"/>
    </w:p>
    <w:p w14:paraId="44731B70" w14:textId="319A62BD" w:rsidR="00E344C2" w:rsidRDefault="00E344C2" w:rsidP="00014AF3">
      <w:pPr>
        <w:jc w:val="both"/>
      </w:pPr>
      <w:bookmarkStart w:id="98" w:name="_Toc333053728"/>
      <w:commentRangeStart w:id="99"/>
      <w:r w:rsidRPr="00C13EE0">
        <w:t xml:space="preserve">Para el plan de aseguramiento de la calidad se realizaran </w:t>
      </w:r>
      <w:r>
        <w:t xml:space="preserve">una serie de plantillas para que el desarrollador pueda verificar y/o modificar lo que </w:t>
      </w:r>
      <w:r w:rsidR="0070331B">
        <w:t>está</w:t>
      </w:r>
      <w:r>
        <w:t xml:space="preserve"> realizando, de la forma adecuada para que </w:t>
      </w:r>
      <w:r w:rsidR="00127A7A">
        <w:t>así</w:t>
      </w:r>
      <w:r>
        <w:t xml:space="preserve"> el resultado del producto sea determinado de alta calidad.</w:t>
      </w:r>
    </w:p>
    <w:p w14:paraId="06EF5DD5" w14:textId="5F2BBD82" w:rsidR="00E344C2" w:rsidRDefault="00E344C2" w:rsidP="00014AF3">
      <w:pPr>
        <w:jc w:val="both"/>
      </w:pPr>
      <w:r>
        <w:t>Para eso contamos con las siguientes plantillas:</w:t>
      </w:r>
    </w:p>
    <w:p w14:paraId="26928CAE" w14:textId="4DFB4DEB" w:rsidR="00E344C2" w:rsidRDefault="00E344C2" w:rsidP="00014AF3">
      <w:pPr>
        <w:jc w:val="both"/>
      </w:pPr>
      <w:r>
        <w:t>[PLANTILLAS]</w:t>
      </w:r>
    </w:p>
    <w:p w14:paraId="3CE911A1" w14:textId="06DC6274" w:rsidR="00E344C2" w:rsidRDefault="00E344C2" w:rsidP="00014AF3">
      <w:pPr>
        <w:jc w:val="both"/>
      </w:pPr>
      <w:r>
        <w:t>Acta de Reuniones</w:t>
      </w:r>
    </w:p>
    <w:p w14:paraId="54561E7C" w14:textId="1FA4A851" w:rsidR="00E344C2" w:rsidRDefault="00E344C2" w:rsidP="00014AF3">
      <w:pPr>
        <w:jc w:val="both"/>
      </w:pPr>
      <w:r>
        <w:t>Acta de Reuniones con el Cliente</w:t>
      </w:r>
    </w:p>
    <w:p w14:paraId="4FB9A2BA" w14:textId="55BF339E" w:rsidR="00E344C2" w:rsidRDefault="00E344C2" w:rsidP="00014AF3">
      <w:pPr>
        <w:jc w:val="both"/>
      </w:pPr>
      <w:r>
        <w:t xml:space="preserve">Formato </w:t>
      </w:r>
      <w:r w:rsidR="00354894">
        <w:t>de Seguimiento</w:t>
      </w:r>
    </w:p>
    <w:p w14:paraId="190AFE01" w14:textId="706C7AD1" w:rsidR="00354894" w:rsidRDefault="00354894" w:rsidP="00014AF3">
      <w:pPr>
        <w:jc w:val="both"/>
      </w:pPr>
      <w:r>
        <w:t>Listas de Chequeo</w:t>
      </w:r>
      <w:commentRangeEnd w:id="99"/>
      <w:r w:rsidR="001F52C6">
        <w:rPr>
          <w:rStyle w:val="Refdecomentario"/>
        </w:rPr>
        <w:commentReference w:id="99"/>
      </w:r>
    </w:p>
    <w:p w14:paraId="232C2AA3" w14:textId="77777777" w:rsidR="00354894" w:rsidRPr="00C13EE0" w:rsidRDefault="00354894" w:rsidP="00014AF3">
      <w:pPr>
        <w:jc w:val="both"/>
      </w:pPr>
    </w:p>
    <w:p w14:paraId="502A182B" w14:textId="67B251A0" w:rsidR="00D9745F" w:rsidRPr="00595763" w:rsidRDefault="00D9745F" w:rsidP="00014AF3">
      <w:pPr>
        <w:pStyle w:val="Ttulo2"/>
        <w:jc w:val="both"/>
        <w:rPr>
          <w:rFonts w:ascii="Arial" w:hAnsi="Arial"/>
          <w:sz w:val="28"/>
          <w:lang w:val="es-CO"/>
        </w:rPr>
      </w:pPr>
      <w:bookmarkStart w:id="100" w:name="_Toc333053729"/>
      <w:bookmarkStart w:id="101" w:name="_Toc333653887"/>
      <w:bookmarkEnd w:id="98"/>
      <w:r w:rsidRPr="00595763">
        <w:rPr>
          <w:rFonts w:ascii="Arial" w:hAnsi="Arial"/>
          <w:sz w:val="28"/>
          <w:lang w:val="es-CO"/>
        </w:rPr>
        <w:t xml:space="preserve">6.7 </w:t>
      </w:r>
      <w:bookmarkEnd w:id="100"/>
      <w:r w:rsidR="00E336F1">
        <w:rPr>
          <w:rFonts w:ascii="Arial" w:hAnsi="Arial" w:cs="Arial"/>
          <w:sz w:val="28"/>
          <w:szCs w:val="28"/>
          <w:lang w:val="es-CO"/>
        </w:rPr>
        <w:t>Plan de Cierre del Proyecto</w:t>
      </w:r>
      <w:bookmarkEnd w:id="101"/>
    </w:p>
    <w:p w14:paraId="79EDFA51" w14:textId="77777777" w:rsidR="00D9745F" w:rsidRPr="00595763" w:rsidRDefault="00D9745F" w:rsidP="00014AF3">
      <w:pPr>
        <w:jc w:val="both"/>
        <w:rPr>
          <w:rFonts w:ascii="Arial" w:hAnsi="Arial"/>
          <w:sz w:val="28"/>
          <w:lang w:val="es-CO"/>
        </w:rPr>
      </w:pPr>
    </w:p>
    <w:p w14:paraId="39A8E751" w14:textId="3EF25B7D" w:rsidR="00D9745F" w:rsidRPr="00A16953" w:rsidRDefault="00D9745F" w:rsidP="00A16953">
      <w:pPr>
        <w:pStyle w:val="Ttulo1"/>
        <w:jc w:val="both"/>
        <w:rPr>
          <w:rFonts w:ascii="Arial" w:hAnsi="Arial"/>
          <w:lang w:val="es-CO"/>
        </w:rPr>
      </w:pPr>
      <w:bookmarkStart w:id="102" w:name="_Toc333053730"/>
      <w:bookmarkStart w:id="103" w:name="_Toc333653888"/>
      <w:r w:rsidRPr="00A16953">
        <w:rPr>
          <w:rFonts w:ascii="Arial" w:hAnsi="Arial"/>
          <w:lang w:val="es-CO"/>
        </w:rPr>
        <w:lastRenderedPageBreak/>
        <w:t xml:space="preserve">7. </w:t>
      </w:r>
      <w:bookmarkEnd w:id="102"/>
      <w:r w:rsidR="00DE4DB7" w:rsidRPr="00A16953">
        <w:rPr>
          <w:rFonts w:ascii="Arial" w:hAnsi="Arial"/>
          <w:lang w:val="es-CO"/>
        </w:rPr>
        <w:t>Entrega del P</w:t>
      </w:r>
      <w:r w:rsidR="008B4FE5" w:rsidRPr="00A16953">
        <w:rPr>
          <w:rFonts w:ascii="Arial" w:hAnsi="Arial"/>
          <w:lang w:val="es-CO"/>
        </w:rPr>
        <w:t>roducto</w:t>
      </w:r>
      <w:bookmarkEnd w:id="103"/>
    </w:p>
    <w:p w14:paraId="7C2888D7" w14:textId="742D0DD3" w:rsidR="00354894" w:rsidRPr="00A16953" w:rsidRDefault="00354894" w:rsidP="00014AF3">
      <w:pPr>
        <w:jc w:val="both"/>
      </w:pPr>
      <w:r w:rsidRPr="00A16953">
        <w:t xml:space="preserve">La entrega del producto se realizara el día 30 de noviembre a </w:t>
      </w:r>
      <w:proofErr w:type="gramStart"/>
      <w:r w:rsidRPr="00A16953">
        <w:t>las  16:00</w:t>
      </w:r>
      <w:proofErr w:type="gramEnd"/>
      <w:r w:rsidRPr="00A16953">
        <w:t xml:space="preserve"> y este contendrá os diferentes archivos requeridos para la entrega y además contara con un manual de usuario el cual se basara en el uso, reglas e instrucciones que faciliten el uso del programa.</w:t>
      </w:r>
    </w:p>
    <w:p w14:paraId="3F86D665" w14:textId="3F6C21E0" w:rsidR="00354894" w:rsidRPr="00A16953" w:rsidRDefault="00354894" w:rsidP="00014AF3">
      <w:pPr>
        <w:jc w:val="both"/>
      </w:pPr>
      <w:r w:rsidRPr="00A16953">
        <w:t>SPMP</w:t>
      </w:r>
    </w:p>
    <w:p w14:paraId="744ED938" w14:textId="32DBA46D" w:rsidR="00354894" w:rsidRPr="00A16953" w:rsidRDefault="00354894" w:rsidP="00014AF3">
      <w:pPr>
        <w:jc w:val="both"/>
      </w:pPr>
      <w:r w:rsidRPr="00A16953">
        <w:t>SRS</w:t>
      </w:r>
    </w:p>
    <w:p w14:paraId="7F783A8E" w14:textId="0FF022F5" w:rsidR="00354894" w:rsidRPr="00A16953" w:rsidRDefault="00354894" w:rsidP="00014AF3">
      <w:pPr>
        <w:jc w:val="both"/>
      </w:pPr>
      <w:r w:rsidRPr="00A16953">
        <w:t>SDD</w:t>
      </w:r>
    </w:p>
    <w:p w14:paraId="325C6B83" w14:textId="61762E3F" w:rsidR="00354894" w:rsidRPr="00A16953" w:rsidRDefault="00354894" w:rsidP="00014AF3">
      <w:pPr>
        <w:jc w:val="both"/>
      </w:pPr>
      <w:r w:rsidRPr="00A16953">
        <w:t>Software</w:t>
      </w:r>
    </w:p>
    <w:p w14:paraId="1E9551F7" w14:textId="59B888D6" w:rsidR="00354894" w:rsidRPr="00A16953" w:rsidRDefault="00354894" w:rsidP="00014AF3">
      <w:pPr>
        <w:jc w:val="both"/>
      </w:pPr>
      <w:r w:rsidRPr="00A16953">
        <w:t>Manual</w:t>
      </w:r>
    </w:p>
    <w:p w14:paraId="0DD90599" w14:textId="4BA9EC6A" w:rsidR="00354894" w:rsidRPr="00A16953" w:rsidRDefault="00354894" w:rsidP="00014AF3">
      <w:pPr>
        <w:jc w:val="both"/>
      </w:pPr>
      <w:commentRangeStart w:id="104"/>
      <w:r w:rsidRPr="00A16953">
        <w:t>[</w:t>
      </w:r>
      <w:proofErr w:type="spellStart"/>
      <w:r w:rsidRPr="00A16953">
        <w:t>Referencias</w:t>
      </w:r>
      <w:proofErr w:type="spellEnd"/>
      <w:r w:rsidRPr="00A16953">
        <w:t>]</w:t>
      </w:r>
      <w:commentRangeEnd w:id="104"/>
      <w:r w:rsidR="001F52C6" w:rsidRPr="00A16953">
        <w:commentReference w:id="104"/>
      </w:r>
    </w:p>
    <w:p w14:paraId="7A6B442A" w14:textId="77777777" w:rsidR="00D9745F" w:rsidRPr="007D5D4D" w:rsidRDefault="00D9745F" w:rsidP="00014AF3">
      <w:pPr>
        <w:pStyle w:val="Ttulo1"/>
        <w:jc w:val="both"/>
        <w:rPr>
          <w:rFonts w:ascii="Arial" w:hAnsi="Arial" w:cs="Arial"/>
          <w:lang w:val="en-US"/>
        </w:rPr>
      </w:pPr>
      <w:bookmarkStart w:id="105" w:name="_Toc333053731"/>
      <w:bookmarkStart w:id="106" w:name="_Toc333653889"/>
      <w:r w:rsidRPr="007D5D4D">
        <w:rPr>
          <w:rFonts w:ascii="Arial" w:hAnsi="Arial"/>
          <w:lang w:val="en-US"/>
        </w:rPr>
        <w:t>8. Supporting process plans</w:t>
      </w:r>
      <w:bookmarkEnd w:id="105"/>
      <w:bookmarkEnd w:id="106"/>
    </w:p>
    <w:p w14:paraId="0022F905" w14:textId="77777777" w:rsidR="00D9745F" w:rsidRPr="007D5D4D" w:rsidRDefault="00D9745F" w:rsidP="00014AF3">
      <w:pPr>
        <w:pStyle w:val="Ttulo2"/>
        <w:jc w:val="both"/>
        <w:rPr>
          <w:rFonts w:ascii="Arial" w:hAnsi="Arial" w:cs="Arial"/>
          <w:sz w:val="28"/>
          <w:szCs w:val="28"/>
          <w:lang w:val="en-US"/>
        </w:rPr>
      </w:pPr>
      <w:bookmarkStart w:id="107" w:name="_Toc333053732"/>
      <w:bookmarkStart w:id="108" w:name="_Toc333653890"/>
      <w:r w:rsidRPr="007D5D4D">
        <w:rPr>
          <w:rFonts w:ascii="Arial" w:hAnsi="Arial" w:cs="Arial"/>
          <w:sz w:val="28"/>
          <w:szCs w:val="28"/>
          <w:lang w:val="en-US"/>
        </w:rPr>
        <w:t>8.1 Project supervision and work environment</w:t>
      </w:r>
      <w:bookmarkEnd w:id="107"/>
      <w:bookmarkEnd w:id="108"/>
    </w:p>
    <w:p w14:paraId="14EFD4A7" w14:textId="67ED0FF4" w:rsidR="00F330A6" w:rsidRDefault="00F330A6" w:rsidP="00014AF3">
      <w:pPr>
        <w:jc w:val="both"/>
      </w:pPr>
      <w:bookmarkStart w:id="109" w:name="_Toc333053733"/>
      <w:r w:rsidRPr="009B2B2D">
        <w:t xml:space="preserve">La organización </w:t>
      </w:r>
      <w:proofErr w:type="spellStart"/>
      <w:r w:rsidRPr="009B2B2D">
        <w:t>FifthFloorCorp</w:t>
      </w:r>
      <w:proofErr w:type="spellEnd"/>
      <w:r w:rsidRPr="009B2B2D">
        <w:t xml:space="preserve">. </w:t>
      </w:r>
      <w:r w:rsidRPr="00C13EE0">
        <w:t>A delegado como respons</w:t>
      </w:r>
      <w:r w:rsidRPr="00F330A6">
        <w:t>able</w:t>
      </w:r>
      <w:r>
        <w:t xml:space="preserve"> de la planeación y manejo de actividade</w:t>
      </w:r>
      <w:r w:rsidR="00747E02">
        <w:t>s</w:t>
      </w:r>
      <w:r>
        <w:t xml:space="preserve"> y </w:t>
      </w:r>
      <w:r w:rsidR="00747E02">
        <w:t xml:space="preserve">tareas al gerente del proyecto. Adema s el gerente de proyecto como director debe generar un óptimo ambiente de trabajo, </w:t>
      </w:r>
      <w:r>
        <w:t>para tal fin se han establecido una serie de p</w:t>
      </w:r>
      <w:r w:rsidR="00EE0E85">
        <w:t xml:space="preserve">autas y funciones que </w:t>
      </w:r>
      <w:r>
        <w:t>se expondrán a continuación:</w:t>
      </w:r>
    </w:p>
    <w:p w14:paraId="22354962" w14:textId="42CDB402" w:rsidR="00A7274C" w:rsidRDefault="00F330A6" w:rsidP="00014AF3">
      <w:pPr>
        <w:pStyle w:val="Prrafodelista"/>
        <w:numPr>
          <w:ilvl w:val="0"/>
          <w:numId w:val="32"/>
        </w:numPr>
        <w:jc w:val="both"/>
      </w:pPr>
      <w:r>
        <w:t xml:space="preserve">La selección de actividades se </w:t>
      </w:r>
      <w:r w:rsidR="00A7274C">
        <w:t xml:space="preserve">está realizando por medio de sesiones, </w:t>
      </w:r>
      <w:commentRangeStart w:id="110"/>
      <w:r w:rsidR="00A7274C">
        <w:t xml:space="preserve">en la cuales el equipo de trabajo elige las actividades a </w:t>
      </w:r>
      <w:proofErr w:type="spellStart"/>
      <w:r w:rsidR="00A7274C">
        <w:t>a</w:t>
      </w:r>
      <w:proofErr w:type="spellEnd"/>
      <w:r w:rsidR="00A7274C">
        <w:t xml:space="preserve"> desarrollar en cada semana</w:t>
      </w:r>
      <w:commentRangeEnd w:id="110"/>
      <w:r w:rsidR="001F52C6">
        <w:rPr>
          <w:rStyle w:val="Refdecomentario"/>
        </w:rPr>
        <w:commentReference w:id="110"/>
      </w:r>
      <w:r w:rsidR="00A7274C">
        <w:t xml:space="preserve">. Una vez establecidas, se reparten y se desarrollan por medio de pares de trabajo. En la siguiente sesión la actividad desarrollada es revisada por medio de diferentes métodos dependiendo de la importancia </w:t>
      </w:r>
      <w:r w:rsidR="00747E02">
        <w:t>de esta.</w:t>
      </w:r>
    </w:p>
    <w:p w14:paraId="47CF5F61" w14:textId="77777777" w:rsidR="00747E02" w:rsidRDefault="00747E02" w:rsidP="00014AF3">
      <w:pPr>
        <w:pStyle w:val="Prrafodelista"/>
        <w:numPr>
          <w:ilvl w:val="0"/>
          <w:numId w:val="32"/>
        </w:numPr>
        <w:jc w:val="both"/>
      </w:pPr>
      <w:r>
        <w:t xml:space="preserve">Una vez termina una entrega de actividades que complete una pre-entrega o entrega, se realiza una </w:t>
      </w:r>
      <w:commentRangeStart w:id="111"/>
      <w:r w:rsidRPr="00C13EE0">
        <w:rPr>
          <w:b/>
        </w:rPr>
        <w:t>revisión cruzada</w:t>
      </w:r>
      <w:commentRangeEnd w:id="111"/>
      <w:r w:rsidR="00DD5E78">
        <w:rPr>
          <w:rStyle w:val="Refdecomentario"/>
        </w:rPr>
        <w:commentReference w:id="111"/>
      </w:r>
      <w:r>
        <w:t xml:space="preserve">. </w:t>
      </w:r>
    </w:p>
    <w:p w14:paraId="7230522E" w14:textId="016E1CEB" w:rsidR="00747E02" w:rsidRDefault="00EE0E85" w:rsidP="00014AF3">
      <w:pPr>
        <w:pStyle w:val="Prrafodelista"/>
        <w:numPr>
          <w:ilvl w:val="0"/>
          <w:numId w:val="32"/>
        </w:numPr>
        <w:jc w:val="both"/>
      </w:pPr>
      <w:r>
        <w:t xml:space="preserve">La comunicación se realiza por medio </w:t>
      </w:r>
      <w:r w:rsidRPr="00EE0E85">
        <w:t xml:space="preserve">de </w:t>
      </w:r>
      <w:commentRangeStart w:id="112"/>
      <w:r w:rsidRPr="00C13EE0">
        <w:t xml:space="preserve">canales de comunicación </w:t>
      </w:r>
      <w:commentRangeEnd w:id="112"/>
      <w:r w:rsidRPr="00C13EE0">
        <w:rPr>
          <w:rStyle w:val="Refdecomentario"/>
        </w:rPr>
        <w:commentReference w:id="112"/>
      </w:r>
      <w:r w:rsidRPr="00C13EE0">
        <w:t>pre</w:t>
      </w:r>
      <w:r>
        <w:t>-establecidos por el equipo. Los comunicados de alta importancia se realizan por medio de una lista correos electrónicos.</w:t>
      </w:r>
    </w:p>
    <w:p w14:paraId="57B889B0" w14:textId="5EEA894B" w:rsidR="00C13EE0" w:rsidRDefault="00C13EE0" w:rsidP="00014AF3">
      <w:pPr>
        <w:pStyle w:val="Prrafodelista"/>
        <w:numPr>
          <w:ilvl w:val="0"/>
          <w:numId w:val="32"/>
        </w:numPr>
        <w:jc w:val="both"/>
      </w:pPr>
      <w:r>
        <w:t>Las sesiones gerenciales se realizan tipo bazar</w:t>
      </w:r>
      <w:r w:rsidR="00F32C16">
        <w:t>, en</w:t>
      </w:r>
      <w:r>
        <w:t xml:space="preserve"> el cual cualquier integrante del grupo podrá aportar ideas, conflictos y </w:t>
      </w:r>
      <w:r w:rsidR="001F52C6">
        <w:t>dudas que</w:t>
      </w:r>
      <w:r>
        <w:t xml:space="preserve"> estarán siendo moderadas por el gerente dependiendo del tema a tratar</w:t>
      </w:r>
      <w:r w:rsidR="00F32C16">
        <w:t>.</w:t>
      </w:r>
    </w:p>
    <w:p w14:paraId="698EF8FD" w14:textId="0CA8EF16" w:rsidR="00F32C16" w:rsidRDefault="00971B03" w:rsidP="00014AF3">
      <w:pPr>
        <w:pStyle w:val="Prrafodelista"/>
        <w:numPr>
          <w:ilvl w:val="0"/>
          <w:numId w:val="32"/>
        </w:numPr>
        <w:jc w:val="both"/>
      </w:pPr>
      <w:r>
        <w:t xml:space="preserve">Para mantener un ambiente optimo y productivo es necesaria la disciplina, para esto se han implementado una serie de amonestaciones, sanciones y reconocimientos que regulan la </w:t>
      </w:r>
      <w:r w:rsidR="00F41E30">
        <w:t>interacción</w:t>
      </w:r>
      <w:r>
        <w:t xml:space="preserve"> y cumplimiento del reglamento</w:t>
      </w:r>
    </w:p>
    <w:p w14:paraId="1A2DF889" w14:textId="6A17CE93" w:rsidR="00971B03" w:rsidRDefault="00617B4E" w:rsidP="00014AF3">
      <w:pPr>
        <w:pStyle w:val="Prrafodelista"/>
        <w:numPr>
          <w:ilvl w:val="0"/>
          <w:numId w:val="32"/>
        </w:numPr>
        <w:jc w:val="both"/>
      </w:pPr>
      <w:r>
        <w:lastRenderedPageBreak/>
        <w:t xml:space="preserve">Para la optimización de ciertas </w:t>
      </w:r>
      <w:r w:rsidR="001F52C6">
        <w:t>actividades se</w:t>
      </w:r>
      <w:r>
        <w:t xml:space="preserve"> han diseñado y adaptado </w:t>
      </w:r>
      <w:commentRangeStart w:id="113"/>
      <w:r>
        <w:t>plantillas.</w:t>
      </w:r>
      <w:commentRangeEnd w:id="113"/>
      <w:r w:rsidR="001F52C6">
        <w:rPr>
          <w:rStyle w:val="Refdecomentario"/>
        </w:rPr>
        <w:commentReference w:id="113"/>
      </w:r>
    </w:p>
    <w:p w14:paraId="696775AB" w14:textId="3CDC528D" w:rsidR="00F41E30" w:rsidRPr="00C13EE0" w:rsidRDefault="00617B4E" w:rsidP="00014AF3">
      <w:pPr>
        <w:pStyle w:val="Prrafodelista"/>
        <w:numPr>
          <w:ilvl w:val="0"/>
          <w:numId w:val="32"/>
        </w:numPr>
        <w:jc w:val="both"/>
      </w:pPr>
      <w:r>
        <w:t xml:space="preserve">En las entregas </w:t>
      </w:r>
      <w:r w:rsidR="001F52C6">
        <w:t xml:space="preserve">al cliente </w:t>
      </w:r>
      <w:r>
        <w:t xml:space="preserve">se realiza un </w:t>
      </w:r>
      <w:commentRangeStart w:id="114"/>
      <w:r w:rsidRPr="00DD5E78">
        <w:rPr>
          <w:b/>
        </w:rPr>
        <w:t>informe gerencial</w:t>
      </w:r>
      <w:commentRangeEnd w:id="114"/>
      <w:r w:rsidR="00DD5E78">
        <w:rPr>
          <w:rStyle w:val="Refdecomentario"/>
        </w:rPr>
        <w:commentReference w:id="114"/>
      </w:r>
      <w:r w:rsidR="00F41E30">
        <w:t>, con el fin de hacer un cierre parcial de lo realizado hasta el corte.</w:t>
      </w:r>
    </w:p>
    <w:p w14:paraId="4FBDCC3B" w14:textId="77777777" w:rsidR="00F330A6" w:rsidRPr="00C13EE0" w:rsidRDefault="00F330A6" w:rsidP="00014AF3">
      <w:pPr>
        <w:jc w:val="both"/>
      </w:pPr>
    </w:p>
    <w:p w14:paraId="3F50CACD" w14:textId="77777777" w:rsidR="00F330A6" w:rsidRPr="00C13EE0" w:rsidRDefault="00F330A6" w:rsidP="00014AF3">
      <w:pPr>
        <w:jc w:val="both"/>
      </w:pPr>
    </w:p>
    <w:p w14:paraId="58B7EEBC" w14:textId="77777777" w:rsidR="00D9745F" w:rsidRPr="00595763" w:rsidRDefault="00EE6191" w:rsidP="00014AF3">
      <w:pPr>
        <w:pStyle w:val="Ttulo2"/>
        <w:jc w:val="both"/>
        <w:rPr>
          <w:rFonts w:ascii="Arial" w:hAnsi="Arial"/>
          <w:sz w:val="28"/>
          <w:lang w:val="es-CO"/>
        </w:rPr>
      </w:pPr>
      <w:bookmarkStart w:id="115" w:name="_Toc333653891"/>
      <w:r w:rsidRPr="00595763">
        <w:rPr>
          <w:rFonts w:ascii="Arial" w:hAnsi="Arial"/>
          <w:sz w:val="28"/>
          <w:lang w:val="es-CO"/>
        </w:rPr>
        <w:t xml:space="preserve">8.2 </w:t>
      </w:r>
      <w:proofErr w:type="spellStart"/>
      <w:r w:rsidRPr="00595763">
        <w:rPr>
          <w:rFonts w:ascii="Arial" w:hAnsi="Arial"/>
          <w:sz w:val="28"/>
          <w:lang w:val="es-CO"/>
        </w:rPr>
        <w:t>Decisio</w:t>
      </w:r>
      <w:r w:rsidR="00D9745F" w:rsidRPr="00595763">
        <w:rPr>
          <w:rFonts w:ascii="Arial" w:hAnsi="Arial"/>
          <w:sz w:val="28"/>
          <w:lang w:val="es-CO"/>
        </w:rPr>
        <w:t>n</w:t>
      </w:r>
      <w:proofErr w:type="spellEnd"/>
      <w:r w:rsidR="00D9745F" w:rsidRPr="00595763">
        <w:rPr>
          <w:rFonts w:ascii="Arial" w:hAnsi="Arial"/>
          <w:sz w:val="28"/>
          <w:lang w:val="es-CO"/>
        </w:rPr>
        <w:t xml:space="preserve"> Management</w:t>
      </w:r>
      <w:bookmarkEnd w:id="109"/>
      <w:bookmarkEnd w:id="115"/>
    </w:p>
    <w:p w14:paraId="234E8BCD" w14:textId="72ACA79E" w:rsidR="00D9745F" w:rsidRDefault="00D9745F" w:rsidP="00014AF3">
      <w:pPr>
        <w:pStyle w:val="Ttulo2"/>
        <w:jc w:val="both"/>
        <w:rPr>
          <w:rFonts w:ascii="Arial" w:hAnsi="Arial" w:cs="Arial"/>
          <w:sz w:val="28"/>
          <w:szCs w:val="28"/>
          <w:lang w:val="es-CO"/>
        </w:rPr>
      </w:pPr>
      <w:bookmarkStart w:id="116" w:name="_Toc333053734"/>
      <w:bookmarkStart w:id="117" w:name="_Toc333653892"/>
      <w:r w:rsidRPr="00595763">
        <w:rPr>
          <w:rFonts w:ascii="Arial" w:hAnsi="Arial"/>
          <w:sz w:val="28"/>
          <w:lang w:val="es-CO"/>
        </w:rPr>
        <w:t xml:space="preserve">8.3 </w:t>
      </w:r>
      <w:bookmarkEnd w:id="116"/>
      <w:r w:rsidR="00D025FC">
        <w:rPr>
          <w:rFonts w:ascii="Arial" w:hAnsi="Arial" w:cs="Arial"/>
          <w:sz w:val="28"/>
          <w:szCs w:val="28"/>
          <w:lang w:val="es-CO"/>
        </w:rPr>
        <w:t>Gerencia de Riesgos</w:t>
      </w:r>
      <w:bookmarkEnd w:id="117"/>
    </w:p>
    <w:p w14:paraId="275A9C54" w14:textId="6D1A85C8" w:rsidR="000E4ECF" w:rsidRDefault="000E4ECF" w:rsidP="00014AF3">
      <w:pPr>
        <w:jc w:val="both"/>
        <w:rPr>
          <w:lang w:val="es-CO"/>
        </w:rPr>
      </w:pPr>
      <w:r>
        <w:rPr>
          <w:lang w:val="es-CO"/>
        </w:rPr>
        <w:t>Todo  proyecto de  software esta sujeto a riesgos, son todo aquello que altere el plan inicial, siendo esta variación positiva o negativa.</w:t>
      </w:r>
    </w:p>
    <w:p w14:paraId="6E12EDBC" w14:textId="747343FB" w:rsidR="00382B18" w:rsidRDefault="00382B18" w:rsidP="00014AF3">
      <w:pPr>
        <w:pStyle w:val="Ttulo3"/>
        <w:jc w:val="both"/>
        <w:rPr>
          <w:lang w:val="es-CO"/>
        </w:rPr>
      </w:pPr>
      <w:r>
        <w:rPr>
          <w:lang w:val="es-CO"/>
        </w:rPr>
        <w:t>8.3.1 Objetivos</w:t>
      </w:r>
    </w:p>
    <w:p w14:paraId="0503EAE0" w14:textId="2F44F361" w:rsidR="00382B18" w:rsidRDefault="00382B18" w:rsidP="00014AF3">
      <w:pPr>
        <w:pStyle w:val="Prrafodelista"/>
        <w:numPr>
          <w:ilvl w:val="0"/>
          <w:numId w:val="36"/>
        </w:numPr>
        <w:jc w:val="both"/>
        <w:rPr>
          <w:lang w:val="es-CO"/>
        </w:rPr>
      </w:pPr>
      <w:r>
        <w:rPr>
          <w:lang w:val="es-CO"/>
        </w:rPr>
        <w:t>Identificar los riesgos  que puedan atentar contra los objetivos del plan, así como contra su planeación.</w:t>
      </w:r>
    </w:p>
    <w:p w14:paraId="5398C90F" w14:textId="3413F6BA" w:rsidR="00622190" w:rsidRDefault="00622190" w:rsidP="00014AF3">
      <w:pPr>
        <w:pStyle w:val="Prrafodelista"/>
        <w:numPr>
          <w:ilvl w:val="0"/>
          <w:numId w:val="36"/>
        </w:numPr>
        <w:jc w:val="both"/>
        <w:rPr>
          <w:lang w:val="es-CO"/>
        </w:rPr>
      </w:pPr>
      <w:r>
        <w:rPr>
          <w:lang w:val="es-CO"/>
        </w:rPr>
        <w:t>Detectar  los  factores de riesgo</w:t>
      </w:r>
    </w:p>
    <w:p w14:paraId="66132B74" w14:textId="35AD9C2C" w:rsidR="00196670" w:rsidRPr="00196670" w:rsidRDefault="00196670" w:rsidP="00196670">
      <w:pPr>
        <w:pStyle w:val="Prrafodelista"/>
        <w:numPr>
          <w:ilvl w:val="0"/>
          <w:numId w:val="36"/>
        </w:numPr>
        <w:jc w:val="both"/>
        <w:rPr>
          <w:lang w:val="es-CO"/>
        </w:rPr>
      </w:pPr>
      <w:r>
        <w:rPr>
          <w:lang w:val="es-CO"/>
        </w:rPr>
        <w:t>Clasificar los riesgos</w:t>
      </w:r>
    </w:p>
    <w:p w14:paraId="3C04EE8A" w14:textId="77777777" w:rsidR="00FB0410" w:rsidRDefault="00382B18" w:rsidP="00014AF3">
      <w:pPr>
        <w:pStyle w:val="Prrafodelista"/>
        <w:numPr>
          <w:ilvl w:val="0"/>
          <w:numId w:val="36"/>
        </w:numPr>
        <w:jc w:val="both"/>
        <w:rPr>
          <w:lang w:val="es-CO"/>
        </w:rPr>
      </w:pPr>
      <w:r>
        <w:rPr>
          <w:lang w:val="es-CO"/>
        </w:rPr>
        <w:t>Analizar los riesgos potenciales</w:t>
      </w:r>
      <w:r w:rsidR="00196670">
        <w:rPr>
          <w:lang w:val="es-CO"/>
        </w:rPr>
        <w:t xml:space="preserve"> debido a su probabilidad e  impacto e n el  estado del proyecto</w:t>
      </w:r>
      <w:r w:rsidR="00FB0410">
        <w:rPr>
          <w:lang w:val="es-CO"/>
        </w:rPr>
        <w:t xml:space="preserve">. </w:t>
      </w:r>
    </w:p>
    <w:p w14:paraId="3F8A39B9" w14:textId="24400039" w:rsidR="00382B18" w:rsidRDefault="00FB0410" w:rsidP="00014AF3">
      <w:pPr>
        <w:pStyle w:val="Prrafodelista"/>
        <w:numPr>
          <w:ilvl w:val="0"/>
          <w:numId w:val="36"/>
        </w:numPr>
        <w:jc w:val="both"/>
        <w:rPr>
          <w:lang w:val="es-CO"/>
        </w:rPr>
      </w:pPr>
      <w:r>
        <w:rPr>
          <w:lang w:val="es-CO"/>
        </w:rPr>
        <w:t xml:space="preserve">Identificar </w:t>
      </w:r>
      <w:r w:rsidR="00382B18">
        <w:rPr>
          <w:lang w:val="es-CO"/>
        </w:rPr>
        <w:t>cuales</w:t>
      </w:r>
      <w:r>
        <w:rPr>
          <w:lang w:val="es-CO"/>
        </w:rPr>
        <w:t xml:space="preserve"> </w:t>
      </w:r>
      <w:proofErr w:type="spellStart"/>
      <w:r>
        <w:rPr>
          <w:lang w:val="es-CO"/>
        </w:rPr>
        <w:t>riesgoss</w:t>
      </w:r>
      <w:proofErr w:type="spellEnd"/>
      <w:r w:rsidR="00382B18">
        <w:rPr>
          <w:lang w:val="es-CO"/>
        </w:rPr>
        <w:t xml:space="preserve"> son parte del Top-10, para ello es necesario establecer cuan  probable ha de ser est</w:t>
      </w:r>
      <w:r w:rsidR="00622190">
        <w:rPr>
          <w:lang w:val="es-CO"/>
        </w:rPr>
        <w:t>e,</w:t>
      </w:r>
      <w:r w:rsidR="00382B18">
        <w:rPr>
          <w:lang w:val="es-CO"/>
        </w:rPr>
        <w:t xml:space="preserve"> as</w:t>
      </w:r>
      <w:r w:rsidR="00622190">
        <w:rPr>
          <w:lang w:val="es-CO"/>
        </w:rPr>
        <w:t xml:space="preserve">í </w:t>
      </w:r>
      <w:r w:rsidR="00382B18">
        <w:rPr>
          <w:lang w:val="es-CO"/>
        </w:rPr>
        <w:t>como cual seria el impacto sobre el proyecto en caso de ocurrir.</w:t>
      </w:r>
    </w:p>
    <w:p w14:paraId="5A12F898" w14:textId="2070E7EB" w:rsidR="006E53F0" w:rsidRDefault="006E53F0" w:rsidP="00014AF3">
      <w:pPr>
        <w:pStyle w:val="Prrafodelista"/>
        <w:numPr>
          <w:ilvl w:val="0"/>
          <w:numId w:val="36"/>
        </w:numPr>
        <w:jc w:val="both"/>
        <w:rPr>
          <w:lang w:val="es-CO"/>
        </w:rPr>
      </w:pPr>
      <w:r>
        <w:rPr>
          <w:lang w:val="es-CO"/>
        </w:rPr>
        <w:t>Priorizar los riesgos para elaborar contingencias que minimicen su efecto en caso de que este sea nocivo para el proyecto.</w:t>
      </w:r>
    </w:p>
    <w:p w14:paraId="41AAB432" w14:textId="46554740" w:rsidR="00382B18" w:rsidRDefault="00622190" w:rsidP="00014AF3">
      <w:pPr>
        <w:pStyle w:val="Prrafodelista"/>
        <w:numPr>
          <w:ilvl w:val="0"/>
          <w:numId w:val="36"/>
        </w:numPr>
        <w:jc w:val="both"/>
        <w:rPr>
          <w:lang w:val="es-CO"/>
        </w:rPr>
      </w:pPr>
      <w:r>
        <w:rPr>
          <w:lang w:val="es-CO"/>
        </w:rPr>
        <w:t>Diseñar los planes de contingencia, asociados a cada riesgo teniendo en cuenta el tiempo de respuesta, los responsables, así como la incidencia del riesgo sobre las diferentes partes del proyecto.</w:t>
      </w:r>
    </w:p>
    <w:p w14:paraId="509B3319" w14:textId="7001DCC2" w:rsidR="00FB0410" w:rsidRDefault="00FB0410" w:rsidP="00FB0410">
      <w:pPr>
        <w:pStyle w:val="Ttulo3"/>
        <w:rPr>
          <w:lang w:val="es-CO"/>
        </w:rPr>
      </w:pPr>
      <w:r>
        <w:rPr>
          <w:lang w:val="es-CO"/>
        </w:rPr>
        <w:t>8.3.1 Plan de  arranque</w:t>
      </w:r>
    </w:p>
    <w:p w14:paraId="0953D43D" w14:textId="47E44AD0" w:rsidR="00FB0410" w:rsidRDefault="00FB0410" w:rsidP="00FB0410">
      <w:pPr>
        <w:jc w:val="both"/>
      </w:pPr>
      <w:r>
        <w:t xml:space="preserve">Debido a la naturaleza cambiante del proyecto, </w:t>
      </w:r>
      <w:proofErr w:type="spellStart"/>
      <w:r>
        <w:t>asi</w:t>
      </w:r>
      <w:proofErr w:type="spellEnd"/>
      <w:r>
        <w:t xml:space="preserve"> como a cada una de sus faces y la inexperiencia del equipo en proyectos de esta magnitud. Los riesgos </w:t>
      </w:r>
      <w:proofErr w:type="gramStart"/>
      <w:r>
        <w:t>han  de</w:t>
      </w:r>
      <w:proofErr w:type="gramEnd"/>
      <w:r>
        <w:t xml:space="preserve"> identificarse sobre la marcha, es decir, que en el  desarrollo y bajo las particulares </w:t>
      </w:r>
      <w:proofErr w:type="spellStart"/>
      <w:r>
        <w:t>experiecias</w:t>
      </w:r>
      <w:proofErr w:type="spellEnd"/>
      <w:r>
        <w:t xml:space="preserve"> podrán ser  descubiertos. No obstante el grupo realizará reuniones de reflexión donde se identificara potenciales riesgos, </w:t>
      </w:r>
      <w:proofErr w:type="spellStart"/>
      <w:r>
        <w:t>asi</w:t>
      </w:r>
      <w:proofErr w:type="spellEnd"/>
      <w:r>
        <w:t xml:space="preserve"> como una consigna de los riesgos que ocurrieren.</w:t>
      </w:r>
    </w:p>
    <w:p w14:paraId="156B13D3" w14:textId="77777777" w:rsidR="00FB0410" w:rsidRDefault="00FB0410" w:rsidP="00FB0410">
      <w:pPr>
        <w:jc w:val="both"/>
      </w:pPr>
    </w:p>
    <w:p w14:paraId="1C16DA24" w14:textId="77777777" w:rsidR="00FB0410" w:rsidRPr="00FB0410" w:rsidRDefault="00FB0410" w:rsidP="00FB0410">
      <w:pPr>
        <w:jc w:val="both"/>
      </w:pPr>
    </w:p>
    <w:p w14:paraId="1755EFBF" w14:textId="64A7571A" w:rsidR="00D9745F" w:rsidRPr="00595763" w:rsidRDefault="00D9745F" w:rsidP="00014AF3">
      <w:pPr>
        <w:pStyle w:val="Ttulo2"/>
        <w:jc w:val="both"/>
        <w:rPr>
          <w:rFonts w:ascii="Arial" w:hAnsi="Arial"/>
          <w:sz w:val="28"/>
          <w:lang w:val="es-CO"/>
        </w:rPr>
      </w:pPr>
      <w:bookmarkStart w:id="118" w:name="_Toc333053735"/>
      <w:bookmarkStart w:id="119" w:name="_Toc333653893"/>
      <w:r w:rsidRPr="00595763">
        <w:rPr>
          <w:rFonts w:ascii="Arial" w:hAnsi="Arial"/>
          <w:sz w:val="28"/>
          <w:lang w:val="es-CO"/>
        </w:rPr>
        <w:lastRenderedPageBreak/>
        <w:t xml:space="preserve">8.4 </w:t>
      </w:r>
      <w:bookmarkEnd w:id="118"/>
      <w:r w:rsidR="00AB52A4">
        <w:rPr>
          <w:rFonts w:ascii="Arial" w:hAnsi="Arial" w:cs="Arial"/>
          <w:sz w:val="28"/>
          <w:szCs w:val="28"/>
          <w:lang w:val="es-CO"/>
        </w:rPr>
        <w:t xml:space="preserve">Gerencia de </w:t>
      </w:r>
      <w:r w:rsidR="00860FEE">
        <w:rPr>
          <w:rFonts w:ascii="Arial" w:hAnsi="Arial" w:cs="Arial"/>
          <w:sz w:val="28"/>
          <w:szCs w:val="28"/>
          <w:lang w:val="es-CO"/>
        </w:rPr>
        <w:t>Configuración</w:t>
      </w:r>
      <w:bookmarkEnd w:id="119"/>
      <w:r w:rsidR="00AB52A4">
        <w:rPr>
          <w:rFonts w:ascii="Arial" w:hAnsi="Arial" w:cs="Arial"/>
          <w:sz w:val="28"/>
          <w:szCs w:val="28"/>
          <w:lang w:val="es-CO"/>
        </w:rPr>
        <w:t xml:space="preserve"> </w:t>
      </w:r>
    </w:p>
    <w:p w14:paraId="56DB35AC" w14:textId="02C56048" w:rsidR="00D9745F" w:rsidRPr="00595763" w:rsidRDefault="00D9745F" w:rsidP="00014AF3">
      <w:pPr>
        <w:pStyle w:val="Ttulo2"/>
        <w:jc w:val="both"/>
        <w:rPr>
          <w:rFonts w:ascii="Arial" w:hAnsi="Arial"/>
          <w:sz w:val="28"/>
        </w:rPr>
      </w:pPr>
      <w:bookmarkStart w:id="120" w:name="_Toc333053736"/>
      <w:bookmarkStart w:id="121" w:name="_Toc333653894"/>
      <w:r w:rsidRPr="00595763">
        <w:rPr>
          <w:rFonts w:ascii="Arial" w:hAnsi="Arial"/>
          <w:sz w:val="28"/>
        </w:rPr>
        <w:t xml:space="preserve">8.5 </w:t>
      </w:r>
      <w:bookmarkEnd w:id="120"/>
      <w:r w:rsidR="0088137B">
        <w:rPr>
          <w:rFonts w:ascii="Arial" w:hAnsi="Arial" w:cs="Arial"/>
          <w:sz w:val="28"/>
          <w:szCs w:val="28"/>
          <w:lang w:val="es-CO"/>
        </w:rPr>
        <w:t xml:space="preserve">Gerencia de </w:t>
      </w:r>
      <w:r w:rsidR="00860FEE">
        <w:rPr>
          <w:rFonts w:ascii="Arial" w:hAnsi="Arial" w:cs="Arial"/>
          <w:sz w:val="28"/>
          <w:szCs w:val="28"/>
          <w:lang w:val="es-CO"/>
        </w:rPr>
        <w:t>la Información</w:t>
      </w:r>
      <w:bookmarkEnd w:id="121"/>
    </w:p>
    <w:p w14:paraId="70DAAF96" w14:textId="77777777" w:rsidR="003346F1" w:rsidRDefault="003346F1" w:rsidP="00014AF3">
      <w:pPr>
        <w:pStyle w:val="Ttulo3"/>
        <w:jc w:val="both"/>
        <w:rPr>
          <w:rFonts w:ascii="Arial" w:hAnsi="Arial" w:cs="Arial"/>
          <w:sz w:val="28"/>
          <w:szCs w:val="28"/>
        </w:rPr>
      </w:pPr>
      <w:bookmarkStart w:id="122" w:name="_Toc333053737"/>
      <w:bookmarkStart w:id="123" w:name="_Toc333053738"/>
      <w:r w:rsidRPr="00597305">
        <w:rPr>
          <w:rFonts w:ascii="Arial" w:hAnsi="Arial" w:cs="Arial"/>
          <w:sz w:val="28"/>
          <w:szCs w:val="28"/>
        </w:rPr>
        <w:t xml:space="preserve">8.5.1 </w:t>
      </w:r>
      <w:proofErr w:type="spellStart"/>
      <w:r w:rsidRPr="00597305">
        <w:rPr>
          <w:rFonts w:ascii="Arial" w:hAnsi="Arial" w:cs="Arial"/>
          <w:sz w:val="28"/>
          <w:szCs w:val="28"/>
        </w:rPr>
        <w:t>Documentation</w:t>
      </w:r>
      <w:bookmarkEnd w:id="122"/>
      <w:proofErr w:type="spellEnd"/>
      <w:r>
        <w:rPr>
          <w:rFonts w:ascii="Arial" w:hAnsi="Arial" w:cs="Arial"/>
          <w:sz w:val="28"/>
          <w:szCs w:val="28"/>
        </w:rPr>
        <w:t xml:space="preserve"> Plan</w:t>
      </w:r>
    </w:p>
    <w:p w14:paraId="108EF1C0" w14:textId="77777777" w:rsidR="003346F1" w:rsidRDefault="003346F1" w:rsidP="00014AF3">
      <w:pPr>
        <w:jc w:val="both"/>
      </w:pPr>
    </w:p>
    <w:p w14:paraId="56DD07B9" w14:textId="77777777" w:rsidR="003346F1" w:rsidRDefault="003346F1" w:rsidP="00014AF3">
      <w:pPr>
        <w:jc w:val="both"/>
      </w:pPr>
      <w:r>
        <w:t xml:space="preserve">El objetivo de la documentación de este proyecto es que el cliente tenga un sustento de cada uno de las etapas y pasos que ejecuta la organización </w:t>
      </w:r>
      <w:proofErr w:type="spellStart"/>
      <w:r>
        <w:t>Fifth</w:t>
      </w:r>
      <w:proofErr w:type="spellEnd"/>
      <w:r>
        <w:t xml:space="preserve"> </w:t>
      </w:r>
      <w:proofErr w:type="spellStart"/>
      <w:r>
        <w:t>Floor</w:t>
      </w:r>
      <w:proofErr w:type="spellEnd"/>
      <w:r>
        <w:t xml:space="preserve"> </w:t>
      </w:r>
      <w:proofErr w:type="spellStart"/>
      <w:r>
        <w:t>Corp</w:t>
      </w:r>
      <w:proofErr w:type="spellEnd"/>
      <w:r>
        <w:t xml:space="preserve"> en el desarrollo del proyecto, los documentos que estarán sustentando este desarrollo son:</w:t>
      </w:r>
    </w:p>
    <w:p w14:paraId="787E2E27" w14:textId="77777777" w:rsidR="003346F1" w:rsidRPr="00F4132A" w:rsidRDefault="003346F1" w:rsidP="00014AF3">
      <w:pPr>
        <w:pStyle w:val="Prrafodelista"/>
        <w:numPr>
          <w:ilvl w:val="0"/>
          <w:numId w:val="31"/>
        </w:numPr>
        <w:jc w:val="both"/>
        <w:rPr>
          <w:lang w:val="en-US"/>
        </w:rPr>
      </w:pPr>
      <w:r w:rsidRPr="00F4132A">
        <w:rPr>
          <w:lang w:val="en-US"/>
        </w:rPr>
        <w:t>SPMP -Software Project Management Plan</w:t>
      </w:r>
    </w:p>
    <w:p w14:paraId="1BBD883B" w14:textId="77777777" w:rsidR="003346F1" w:rsidRDefault="003346F1" w:rsidP="00014AF3">
      <w:pPr>
        <w:pStyle w:val="Prrafodelista"/>
        <w:numPr>
          <w:ilvl w:val="0"/>
          <w:numId w:val="31"/>
        </w:numPr>
        <w:jc w:val="both"/>
      </w:pPr>
      <w:r>
        <w:t xml:space="preserve">SRS - Software </w:t>
      </w:r>
      <w:proofErr w:type="spellStart"/>
      <w:r>
        <w:t>Requirements</w:t>
      </w:r>
      <w:proofErr w:type="spellEnd"/>
      <w:r>
        <w:t xml:space="preserve"> </w:t>
      </w:r>
      <w:proofErr w:type="spellStart"/>
      <w:r>
        <w:t>Specificaions</w:t>
      </w:r>
      <w:proofErr w:type="spellEnd"/>
    </w:p>
    <w:p w14:paraId="511FEEDD" w14:textId="77777777" w:rsidR="003346F1" w:rsidRDefault="003346F1" w:rsidP="00014AF3">
      <w:pPr>
        <w:pStyle w:val="Prrafodelista"/>
        <w:numPr>
          <w:ilvl w:val="0"/>
          <w:numId w:val="31"/>
        </w:numPr>
        <w:jc w:val="both"/>
      </w:pPr>
      <w:r>
        <w:t xml:space="preserve">SDD – Software </w:t>
      </w:r>
      <w:proofErr w:type="spellStart"/>
      <w:r>
        <w:t>Design</w:t>
      </w:r>
      <w:proofErr w:type="spellEnd"/>
      <w:r>
        <w:t xml:space="preserve"> </w:t>
      </w:r>
      <w:proofErr w:type="spellStart"/>
      <w:r>
        <w:t>Description</w:t>
      </w:r>
      <w:proofErr w:type="spellEnd"/>
    </w:p>
    <w:p w14:paraId="511B6D4D" w14:textId="77777777" w:rsidR="003346F1" w:rsidRDefault="003346F1" w:rsidP="00014AF3">
      <w:pPr>
        <w:pStyle w:val="Prrafodelista"/>
        <w:numPr>
          <w:ilvl w:val="0"/>
          <w:numId w:val="31"/>
        </w:numPr>
        <w:jc w:val="both"/>
      </w:pPr>
      <w:r>
        <w:t>Manual del usuario e instalación.</w:t>
      </w:r>
    </w:p>
    <w:p w14:paraId="243CF4B9" w14:textId="77777777" w:rsidR="003346F1" w:rsidRDefault="003346F1" w:rsidP="00014AF3">
      <w:pPr>
        <w:jc w:val="both"/>
      </w:pPr>
      <w:commentRangeStart w:id="124"/>
      <w:r w:rsidRPr="00A76E79">
        <w:rPr>
          <w:noProof/>
          <w:lang w:val="es-CO" w:eastAsia="es-CO"/>
        </w:rPr>
        <w:drawing>
          <wp:inline distT="0" distB="0" distL="0" distR="0" wp14:anchorId="3881E25B" wp14:editId="69D59BD7">
            <wp:extent cx="5400040" cy="3818255"/>
            <wp:effectExtent l="0" t="0" r="0" b="0"/>
            <wp:docPr id="15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emntacionMM.bmp"/>
                    <pic:cNvPicPr/>
                  </pic:nvPicPr>
                  <pic:blipFill>
                    <a:blip r:embed="rId42">
                      <a:extLst>
                        <a:ext uri="{28A0092B-C50C-407E-A947-70E740481C1C}">
                          <a14:useLocalDpi xmlns:a14="http://schemas.microsoft.com/office/drawing/2010/main" val="0"/>
                        </a:ext>
                      </a:extLst>
                    </a:blip>
                    <a:stretch>
                      <a:fillRect/>
                    </a:stretch>
                  </pic:blipFill>
                  <pic:spPr>
                    <a:xfrm>
                      <a:off x="0" y="0"/>
                      <a:ext cx="5400040" cy="3818255"/>
                    </a:xfrm>
                    <a:prstGeom prst="rect">
                      <a:avLst/>
                    </a:prstGeom>
                  </pic:spPr>
                </pic:pic>
              </a:graphicData>
            </a:graphic>
          </wp:inline>
        </w:drawing>
      </w:r>
      <w:commentRangeEnd w:id="124"/>
      <w:r>
        <w:rPr>
          <w:rStyle w:val="Refdecomentario"/>
        </w:rPr>
        <w:commentReference w:id="124"/>
      </w:r>
    </w:p>
    <w:p w14:paraId="51851733" w14:textId="77777777" w:rsidR="003346F1" w:rsidRDefault="003346F1" w:rsidP="00014AF3">
      <w:pPr>
        <w:jc w:val="both"/>
      </w:pPr>
    </w:p>
    <w:p w14:paraId="79D7EFFE" w14:textId="77777777" w:rsidR="003346F1" w:rsidRDefault="003346F1" w:rsidP="00014AF3">
      <w:pPr>
        <w:jc w:val="both"/>
      </w:pPr>
      <w:r>
        <w:t xml:space="preserve">Se espera que guiándonos por los estándares de anteriormente mencionados en la figura se de al usuario/cliente una información de calidad sobre el proyecto. También se espera </w:t>
      </w:r>
      <w:r>
        <w:lastRenderedPageBreak/>
        <w:t xml:space="preserve">reducir los riegos de fraude en la documentación llevando las referencias </w:t>
      </w:r>
      <w:commentRangeStart w:id="125"/>
      <w:r>
        <w:t>(Poner el estilo de referencia que vamos a manejar)</w:t>
      </w:r>
      <w:commentRangeEnd w:id="125"/>
      <w:r>
        <w:rPr>
          <w:rStyle w:val="Refdecomentario"/>
        </w:rPr>
        <w:commentReference w:id="125"/>
      </w:r>
      <w:r>
        <w:t>.</w:t>
      </w:r>
    </w:p>
    <w:p w14:paraId="6C1ED5C3" w14:textId="77777777" w:rsidR="003346F1" w:rsidRDefault="003346F1" w:rsidP="00014AF3">
      <w:pPr>
        <w:pStyle w:val="Ttulo4"/>
        <w:jc w:val="both"/>
      </w:pPr>
      <w:r>
        <w:t>Responsables</w:t>
      </w:r>
    </w:p>
    <w:p w14:paraId="75FB88A8" w14:textId="77777777" w:rsidR="003346F1" w:rsidRDefault="003346F1" w:rsidP="00014AF3">
      <w:pPr>
        <w:jc w:val="both"/>
      </w:pPr>
      <w:r>
        <w:t>Cada uno de los entregables tendrá un responsable el cual se encargara de la elaboración y revisión del documento para asegurar su calidad. En la siguiente imagen se puede observar como se han distribuido los responsables en la elaboración de los entregables.</w:t>
      </w:r>
    </w:p>
    <w:p w14:paraId="4DB687BF" w14:textId="77777777" w:rsidR="003346F1" w:rsidRPr="002D5D9A" w:rsidRDefault="003346F1" w:rsidP="00014AF3">
      <w:pPr>
        <w:jc w:val="both"/>
      </w:pPr>
      <w:r>
        <w:rPr>
          <w:noProof/>
          <w:lang w:val="es-CO" w:eastAsia="es-CO"/>
        </w:rPr>
        <w:drawing>
          <wp:inline distT="0" distB="0" distL="0" distR="0" wp14:anchorId="42C87EB1" wp14:editId="20B1223F">
            <wp:extent cx="5252085" cy="3713480"/>
            <wp:effectExtent l="0" t="0" r="5715" b="127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onsablesEntregables.png"/>
                    <pic:cNvPicPr/>
                  </pic:nvPicPr>
                  <pic:blipFill>
                    <a:blip r:embed="rId43">
                      <a:extLst>
                        <a:ext uri="{28A0092B-C50C-407E-A947-70E740481C1C}">
                          <a14:useLocalDpi xmlns:a14="http://schemas.microsoft.com/office/drawing/2010/main" val="0"/>
                        </a:ext>
                      </a:extLst>
                    </a:blip>
                    <a:stretch>
                      <a:fillRect/>
                    </a:stretch>
                  </pic:blipFill>
                  <pic:spPr>
                    <a:xfrm>
                      <a:off x="0" y="0"/>
                      <a:ext cx="5252085" cy="3713480"/>
                    </a:xfrm>
                    <a:prstGeom prst="rect">
                      <a:avLst/>
                    </a:prstGeom>
                  </pic:spPr>
                </pic:pic>
              </a:graphicData>
            </a:graphic>
          </wp:inline>
        </w:drawing>
      </w:r>
    </w:p>
    <w:p w14:paraId="6E8287D2" w14:textId="77777777" w:rsidR="003346F1" w:rsidRDefault="003346F1" w:rsidP="00014AF3">
      <w:pPr>
        <w:jc w:val="both"/>
      </w:pPr>
      <w:r>
        <w:t xml:space="preserve">Los responsables en cada una de las </w:t>
      </w:r>
      <w:proofErr w:type="gramStart"/>
      <w:r>
        <w:t>entregas  estarán</w:t>
      </w:r>
      <w:proofErr w:type="gramEnd"/>
      <w:r>
        <w:t xml:space="preserve"> acompañados y apoyados por el departamento de calidad,  documentación y gerencia.</w:t>
      </w:r>
    </w:p>
    <w:p w14:paraId="20A17089" w14:textId="77777777" w:rsidR="003346F1" w:rsidRPr="003346F1" w:rsidRDefault="003346F1" w:rsidP="00014AF3">
      <w:pPr>
        <w:pStyle w:val="Ttulo4"/>
        <w:jc w:val="both"/>
      </w:pPr>
      <w:r w:rsidRPr="003346F1">
        <w:t>Plantillas y Formatos</w:t>
      </w:r>
    </w:p>
    <w:p w14:paraId="6C670B50" w14:textId="77777777" w:rsidR="003346F1" w:rsidRDefault="003346F1" w:rsidP="00014AF3">
      <w:pPr>
        <w:jc w:val="both"/>
      </w:pPr>
      <w:r w:rsidRPr="00A24807">
        <w:t xml:space="preserve">La organización </w:t>
      </w:r>
      <w:proofErr w:type="spellStart"/>
      <w:r w:rsidRPr="00A24807">
        <w:t>Fifth</w:t>
      </w:r>
      <w:proofErr w:type="spellEnd"/>
      <w:r w:rsidRPr="00A24807">
        <w:t xml:space="preserve"> </w:t>
      </w:r>
      <w:proofErr w:type="spellStart"/>
      <w:r w:rsidRPr="00A24807">
        <w:t>Floor</w:t>
      </w:r>
      <w:proofErr w:type="spellEnd"/>
      <w:r w:rsidRPr="00A24807">
        <w:t xml:space="preserve"> Corp. </w:t>
      </w:r>
      <w:r>
        <w:t>Diseño un formato el cual será estándar para los entregables de este proyecto, esto con el fin que haya un aspecto coherente entre ellos. Este estándar especifica el tipo de letra, tamaño, títulos, etc.</w:t>
      </w:r>
    </w:p>
    <w:p w14:paraId="4829EA35" w14:textId="77777777" w:rsidR="003346F1" w:rsidRDefault="003346F1" w:rsidP="00014AF3">
      <w:pPr>
        <w:jc w:val="both"/>
      </w:pPr>
      <w:r>
        <w:t xml:space="preserve">A demás de estos entregables también se han diseñado plantillas para los documentos auxiliares que acompañaran a los entregables y los que permanecerán en propiedad de la organización </w:t>
      </w:r>
      <w:proofErr w:type="spellStart"/>
      <w:r>
        <w:t>Fifth</w:t>
      </w:r>
      <w:proofErr w:type="spellEnd"/>
      <w:r>
        <w:t xml:space="preserve"> </w:t>
      </w:r>
      <w:proofErr w:type="spellStart"/>
      <w:r>
        <w:t>Floor</w:t>
      </w:r>
      <w:proofErr w:type="spellEnd"/>
      <w:r>
        <w:t xml:space="preserve"> Corp.</w:t>
      </w:r>
    </w:p>
    <w:p w14:paraId="0B0ACDB2" w14:textId="77777777" w:rsidR="003346F1" w:rsidRDefault="003346F1" w:rsidP="00014AF3">
      <w:pPr>
        <w:jc w:val="both"/>
      </w:pPr>
      <w:r>
        <w:t xml:space="preserve">Para tener un conocimiento mas amplio acerca de los formatos y plantillas que se usaran en el plan de documentación, ver anexos </w:t>
      </w:r>
      <w:commentRangeStart w:id="126"/>
      <w:r>
        <w:t>[##]</w:t>
      </w:r>
      <w:commentRangeEnd w:id="126"/>
      <w:r>
        <w:rPr>
          <w:rStyle w:val="Refdecomentario"/>
        </w:rPr>
        <w:commentReference w:id="126"/>
      </w:r>
    </w:p>
    <w:p w14:paraId="6B97DB61" w14:textId="77777777" w:rsidR="00B87FCF" w:rsidRPr="003346F1" w:rsidRDefault="00B87FCF" w:rsidP="00014AF3">
      <w:pPr>
        <w:jc w:val="both"/>
      </w:pPr>
    </w:p>
    <w:p w14:paraId="47C5B753" w14:textId="096A0955" w:rsidR="00D9745F" w:rsidRDefault="00D9745F" w:rsidP="00014AF3">
      <w:pPr>
        <w:pStyle w:val="Ttulo3"/>
        <w:jc w:val="both"/>
        <w:rPr>
          <w:rFonts w:ascii="Arial" w:hAnsi="Arial" w:cs="Arial"/>
          <w:sz w:val="28"/>
          <w:szCs w:val="28"/>
          <w:lang w:val="es-CO"/>
        </w:rPr>
      </w:pPr>
      <w:bookmarkStart w:id="127" w:name="_Toc333653896"/>
      <w:r w:rsidRPr="00595763">
        <w:rPr>
          <w:rFonts w:ascii="Arial" w:hAnsi="Arial"/>
          <w:sz w:val="28"/>
          <w:lang w:val="es-CO"/>
        </w:rPr>
        <w:t xml:space="preserve">8.5.2 </w:t>
      </w:r>
      <w:bookmarkEnd w:id="123"/>
      <w:r w:rsidR="002B3388">
        <w:rPr>
          <w:rFonts w:ascii="Arial" w:hAnsi="Arial" w:cs="Arial"/>
          <w:sz w:val="28"/>
          <w:szCs w:val="28"/>
          <w:lang w:val="es-CO"/>
        </w:rPr>
        <w:t>Comunicación</w:t>
      </w:r>
      <w:r w:rsidR="00860FEE">
        <w:rPr>
          <w:rFonts w:ascii="Arial" w:hAnsi="Arial" w:cs="Arial"/>
          <w:sz w:val="28"/>
          <w:szCs w:val="28"/>
          <w:lang w:val="es-CO"/>
        </w:rPr>
        <w:t xml:space="preserve"> y Publicidad</w:t>
      </w:r>
      <w:bookmarkEnd w:id="127"/>
    </w:p>
    <w:p w14:paraId="313B18FB" w14:textId="77777777" w:rsidR="001F52C6" w:rsidRPr="00304504" w:rsidRDefault="001F52C6" w:rsidP="00014AF3">
      <w:pPr>
        <w:jc w:val="both"/>
        <w:rPr>
          <w:lang w:val="es-CO"/>
        </w:rPr>
      </w:pPr>
      <w:r w:rsidRPr="00304504">
        <w:rPr>
          <w:lang w:val="es-CO"/>
        </w:rPr>
        <w:t xml:space="preserve">La siguiente ilustración </w:t>
      </w:r>
      <w:r>
        <w:rPr>
          <w:lang w:val="es-CO"/>
        </w:rPr>
        <w:t xml:space="preserve">muestra los </w:t>
      </w:r>
      <w:proofErr w:type="spellStart"/>
      <w:r>
        <w:rPr>
          <w:lang w:val="es-CO"/>
        </w:rPr>
        <w:t>stackholders</w:t>
      </w:r>
      <w:proofErr w:type="spellEnd"/>
      <w:r>
        <w:rPr>
          <w:lang w:val="es-CO"/>
        </w:rPr>
        <w:t xml:space="preserve"> del proyecto que necesitan recibir información acerca del proyecto y quiénes son los responsables de cada documento.</w:t>
      </w:r>
    </w:p>
    <w:p w14:paraId="21F5FFB0" w14:textId="6F249C51" w:rsidR="001F52C6" w:rsidRPr="001F52C6" w:rsidRDefault="001F52C6" w:rsidP="00014AF3">
      <w:pPr>
        <w:jc w:val="both"/>
        <w:rPr>
          <w:lang w:val="es-CO"/>
        </w:rPr>
      </w:pPr>
      <w:r>
        <w:rPr>
          <w:noProof/>
          <w:lang w:val="es-CO" w:eastAsia="es-CO"/>
        </w:rPr>
        <w:drawing>
          <wp:inline distT="0" distB="0" distL="0" distR="0" wp14:anchorId="6A8DD253" wp14:editId="5C8FA90E">
            <wp:extent cx="5252085" cy="3713589"/>
            <wp:effectExtent l="0" t="0" r="5715" b="1270"/>
            <wp:docPr id="5" name="Imagen 3" descr="C:\Users\Katherine\Desktop\Communication and publicit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therine\Desktop\Communication and publicity.bmp"/>
                    <pic:cNvPicPr>
                      <a:picLocks noChangeAspect="1" noChangeArrowheads="1"/>
                    </pic:cNvPicPr>
                  </pic:nvPicPr>
                  <pic:blipFill>
                    <a:blip r:embed="rId44"/>
                    <a:srcRect/>
                    <a:stretch>
                      <a:fillRect/>
                    </a:stretch>
                  </pic:blipFill>
                  <pic:spPr bwMode="auto">
                    <a:xfrm>
                      <a:off x="0" y="0"/>
                      <a:ext cx="5252085" cy="3713589"/>
                    </a:xfrm>
                    <a:prstGeom prst="rect">
                      <a:avLst/>
                    </a:prstGeom>
                    <a:noFill/>
                    <a:ln w="9525">
                      <a:noFill/>
                      <a:miter lim="800000"/>
                      <a:headEnd/>
                      <a:tailEnd/>
                    </a:ln>
                  </pic:spPr>
                </pic:pic>
              </a:graphicData>
            </a:graphic>
          </wp:inline>
        </w:drawing>
      </w:r>
    </w:p>
    <w:p w14:paraId="0716BBB4" w14:textId="43F4BC53" w:rsidR="00D9745F" w:rsidRDefault="00D9745F" w:rsidP="00014AF3">
      <w:pPr>
        <w:pStyle w:val="Ttulo2"/>
        <w:jc w:val="both"/>
        <w:rPr>
          <w:rFonts w:ascii="Arial" w:hAnsi="Arial" w:cs="Arial"/>
          <w:sz w:val="28"/>
          <w:szCs w:val="28"/>
          <w:lang w:val="es-CO"/>
        </w:rPr>
      </w:pPr>
      <w:bookmarkStart w:id="128" w:name="_Toc333053739"/>
      <w:bookmarkStart w:id="129" w:name="_Toc333653897"/>
      <w:r w:rsidRPr="00595763">
        <w:rPr>
          <w:rFonts w:ascii="Arial" w:hAnsi="Arial"/>
          <w:sz w:val="28"/>
          <w:lang w:val="es-CO"/>
        </w:rPr>
        <w:t xml:space="preserve">8.6 </w:t>
      </w:r>
      <w:bookmarkEnd w:id="128"/>
      <w:r w:rsidR="002B3388">
        <w:rPr>
          <w:rFonts w:ascii="Arial" w:hAnsi="Arial" w:cs="Arial"/>
          <w:sz w:val="28"/>
          <w:szCs w:val="28"/>
          <w:lang w:val="es-CO"/>
        </w:rPr>
        <w:t>Aseguramiento de la Calidad</w:t>
      </w:r>
      <w:bookmarkEnd w:id="129"/>
      <w:r w:rsidR="002B3388">
        <w:rPr>
          <w:rFonts w:ascii="Arial" w:hAnsi="Arial" w:cs="Arial"/>
          <w:sz w:val="28"/>
          <w:szCs w:val="28"/>
          <w:lang w:val="es-CO"/>
        </w:rPr>
        <w:t xml:space="preserve"> </w:t>
      </w:r>
    </w:p>
    <w:p w14:paraId="2E86849A" w14:textId="77777777" w:rsidR="00196670" w:rsidRPr="00196670" w:rsidRDefault="00196670" w:rsidP="00196670"/>
    <w:p w14:paraId="0E2BA5FC" w14:textId="1EE989B5" w:rsidR="00D9745F" w:rsidRPr="00595763" w:rsidRDefault="00D9745F" w:rsidP="00014AF3">
      <w:pPr>
        <w:pStyle w:val="Ttulo2"/>
        <w:jc w:val="both"/>
        <w:rPr>
          <w:rFonts w:ascii="Arial" w:hAnsi="Arial"/>
          <w:sz w:val="28"/>
          <w:lang w:val="es-CO"/>
        </w:rPr>
      </w:pPr>
      <w:bookmarkStart w:id="130" w:name="_Toc333053740"/>
      <w:bookmarkStart w:id="131" w:name="_Toc333653898"/>
      <w:r w:rsidRPr="00595763">
        <w:rPr>
          <w:rFonts w:ascii="Arial" w:hAnsi="Arial"/>
          <w:sz w:val="28"/>
          <w:lang w:val="es-CO"/>
        </w:rPr>
        <w:t xml:space="preserve">8.7 </w:t>
      </w:r>
      <w:bookmarkEnd w:id="130"/>
      <w:r w:rsidR="00E95B47">
        <w:rPr>
          <w:rFonts w:ascii="Arial" w:hAnsi="Arial" w:cs="Arial"/>
          <w:sz w:val="28"/>
          <w:szCs w:val="28"/>
          <w:lang w:val="es-CO"/>
        </w:rPr>
        <w:t>Medición</w:t>
      </w:r>
      <w:bookmarkEnd w:id="131"/>
      <w:r w:rsidR="009C2D89">
        <w:rPr>
          <w:rFonts w:ascii="Arial" w:hAnsi="Arial" w:cs="Arial"/>
          <w:sz w:val="28"/>
          <w:szCs w:val="28"/>
          <w:lang w:val="es-CO"/>
        </w:rPr>
        <w:t xml:space="preserve"> </w:t>
      </w:r>
    </w:p>
    <w:p w14:paraId="3B8B73DD" w14:textId="3597F746" w:rsidR="00D9745F" w:rsidRPr="00595763" w:rsidRDefault="00D9745F" w:rsidP="00014AF3">
      <w:pPr>
        <w:pStyle w:val="Ttulo2"/>
        <w:tabs>
          <w:tab w:val="center" w:pos="5460"/>
        </w:tabs>
        <w:jc w:val="both"/>
        <w:rPr>
          <w:rFonts w:ascii="Arial" w:hAnsi="Arial"/>
          <w:sz w:val="28"/>
          <w:lang w:val="es-CO"/>
        </w:rPr>
      </w:pPr>
      <w:bookmarkStart w:id="132" w:name="_Toc333053741"/>
      <w:bookmarkStart w:id="133" w:name="_Toc333653899"/>
      <w:r w:rsidRPr="00595763">
        <w:rPr>
          <w:rFonts w:ascii="Arial" w:hAnsi="Arial"/>
          <w:sz w:val="28"/>
          <w:lang w:val="es-CO"/>
        </w:rPr>
        <w:t>8.8 Re</w:t>
      </w:r>
      <w:r w:rsidR="001F52C6">
        <w:rPr>
          <w:rFonts w:ascii="Arial" w:hAnsi="Arial"/>
          <w:sz w:val="28"/>
          <w:lang w:val="es-CO"/>
        </w:rPr>
        <w:t>visiones</w:t>
      </w:r>
      <w:r w:rsidRPr="00595763">
        <w:rPr>
          <w:rFonts w:ascii="Arial" w:hAnsi="Arial"/>
          <w:sz w:val="28"/>
          <w:lang w:val="es-CO"/>
        </w:rPr>
        <w:t xml:space="preserve"> </w:t>
      </w:r>
      <w:bookmarkEnd w:id="132"/>
      <w:bookmarkEnd w:id="133"/>
      <w:r w:rsidR="001F52C6">
        <w:rPr>
          <w:rFonts w:ascii="Arial" w:hAnsi="Arial"/>
          <w:sz w:val="28"/>
          <w:lang w:val="es-CO"/>
        </w:rPr>
        <w:t>y auditorias</w:t>
      </w:r>
    </w:p>
    <w:p w14:paraId="1A7DF7B0" w14:textId="77777777" w:rsidR="0004205C" w:rsidRDefault="0004205C" w:rsidP="00014AF3">
      <w:pPr>
        <w:pStyle w:val="Ttulo2"/>
        <w:jc w:val="both"/>
      </w:pPr>
      <w:commentRangeStart w:id="134"/>
      <w:r>
        <w:t>8.8 Plan de Revisiones y Auditorias</w:t>
      </w:r>
      <w:commentRangeEnd w:id="134"/>
      <w:r>
        <w:rPr>
          <w:rStyle w:val="Refdecomentario"/>
          <w:rFonts w:asciiTheme="minorHAnsi" w:eastAsiaTheme="minorEastAsia" w:hAnsiTheme="minorHAnsi" w:cstheme="minorBidi"/>
          <w:b w:val="0"/>
          <w:bCs w:val="0"/>
          <w:color w:val="auto"/>
        </w:rPr>
        <w:commentReference w:id="134"/>
      </w:r>
    </w:p>
    <w:p w14:paraId="6D93CE43" w14:textId="77777777" w:rsidR="0004205C" w:rsidRDefault="0004205C" w:rsidP="00014AF3">
      <w:pPr>
        <w:jc w:val="both"/>
      </w:pPr>
      <w:r>
        <w:t xml:space="preserve">Este plan esta encargado de describir como se garantizara la calidad de cada artefacto producido tras el desarrollo del proyecto y esta íntimamente relacionado con el plan de </w:t>
      </w:r>
      <w:commentRangeStart w:id="135"/>
      <w:r>
        <w:t xml:space="preserve">verificación y </w:t>
      </w:r>
      <w:proofErr w:type="spellStart"/>
      <w:r>
        <w:t>validacion</w:t>
      </w:r>
      <w:commentRangeEnd w:id="135"/>
      <w:proofErr w:type="spellEnd"/>
      <w:r>
        <w:rPr>
          <w:rStyle w:val="Refdecomentario"/>
        </w:rPr>
        <w:commentReference w:id="135"/>
      </w:r>
      <w:r>
        <w:t xml:space="preserve">. Estos artefactos bien pueden ser, </w:t>
      </w:r>
      <w:r w:rsidRPr="006219A5">
        <w:rPr>
          <w:b/>
        </w:rPr>
        <w:t>manuales</w:t>
      </w:r>
      <w:r>
        <w:t xml:space="preserve">, </w:t>
      </w:r>
      <w:r w:rsidRPr="006219A5">
        <w:rPr>
          <w:b/>
        </w:rPr>
        <w:t>modelos</w:t>
      </w:r>
      <w:r>
        <w:t xml:space="preserve">, </w:t>
      </w:r>
      <w:r w:rsidRPr="006219A5">
        <w:rPr>
          <w:b/>
        </w:rPr>
        <w:lastRenderedPageBreak/>
        <w:t>documentación</w:t>
      </w:r>
      <w:r>
        <w:t xml:space="preserve">, </w:t>
      </w:r>
      <w:r w:rsidRPr="006219A5">
        <w:rPr>
          <w:b/>
        </w:rPr>
        <w:t>código fuente</w:t>
      </w:r>
      <w:r>
        <w:t xml:space="preserve"> entre otros. Para ello se </w:t>
      </w:r>
      <w:proofErr w:type="gramStart"/>
      <w:r>
        <w:t>podrán  emplear</w:t>
      </w:r>
      <w:proofErr w:type="gramEnd"/>
      <w:r>
        <w:t xml:space="preserve"> : </w:t>
      </w:r>
      <w:r w:rsidRPr="006219A5">
        <w:rPr>
          <w:b/>
        </w:rPr>
        <w:t>auditorias</w:t>
      </w:r>
      <w:r>
        <w:t xml:space="preserve">, </w:t>
      </w:r>
      <w:r w:rsidRPr="006219A5">
        <w:rPr>
          <w:b/>
        </w:rPr>
        <w:t>revisiones</w:t>
      </w:r>
      <w:r>
        <w:t xml:space="preserve"> e </w:t>
      </w:r>
      <w:r w:rsidRPr="006219A5">
        <w:rPr>
          <w:b/>
        </w:rPr>
        <w:t>inspecciones</w:t>
      </w:r>
      <w:r>
        <w:rPr>
          <w:rStyle w:val="Refdenotaalpie"/>
          <w:b/>
        </w:rPr>
        <w:footnoteReference w:id="2"/>
      </w:r>
      <w:r>
        <w:t>,  para identificar</w:t>
      </w:r>
      <w:r w:rsidRPr="006F310D">
        <w:rPr>
          <w:b/>
        </w:rPr>
        <w:t xml:space="preserve"> anomalías</w:t>
      </w:r>
      <w:r>
        <w:t xml:space="preserve">, </w:t>
      </w:r>
      <w:r w:rsidRPr="006F310D">
        <w:rPr>
          <w:b/>
        </w:rPr>
        <w:t xml:space="preserve">errores </w:t>
      </w:r>
      <w:r>
        <w:t xml:space="preserve">o </w:t>
      </w:r>
      <w:r w:rsidRPr="006F310D">
        <w:rPr>
          <w:b/>
        </w:rPr>
        <w:t>inconsistencias.</w:t>
      </w:r>
      <w:r>
        <w:t xml:space="preserve">  </w:t>
      </w:r>
    </w:p>
    <w:p w14:paraId="5A5CCA70" w14:textId="77777777" w:rsidR="0004205C" w:rsidRDefault="0004205C" w:rsidP="00014AF3">
      <w:pPr>
        <w:jc w:val="both"/>
      </w:pPr>
    </w:p>
    <w:p w14:paraId="34CF0C52" w14:textId="77777777" w:rsidR="0004205C" w:rsidRDefault="0004205C" w:rsidP="00014AF3">
      <w:pPr>
        <w:pStyle w:val="Ttulo3"/>
        <w:jc w:val="both"/>
      </w:pPr>
      <w:r>
        <w:t>8.8.1 Objetivos</w:t>
      </w:r>
    </w:p>
    <w:p w14:paraId="06187345" w14:textId="77777777" w:rsidR="0004205C" w:rsidRDefault="0004205C" w:rsidP="00014AF3">
      <w:pPr>
        <w:pStyle w:val="Prrafodelista"/>
        <w:numPr>
          <w:ilvl w:val="0"/>
          <w:numId w:val="35"/>
        </w:numPr>
        <w:spacing w:after="0" w:line="240" w:lineRule="auto"/>
        <w:jc w:val="both"/>
      </w:pPr>
      <w:r>
        <w:t xml:space="preserve">Especificar el procedimiento que me permita a los </w:t>
      </w:r>
      <w:proofErr w:type="gramStart"/>
      <w:r>
        <w:t>miembros  de</w:t>
      </w:r>
      <w:proofErr w:type="gramEnd"/>
      <w:r>
        <w:t xml:space="preserve"> </w:t>
      </w:r>
      <w:proofErr w:type="spellStart"/>
      <w:r>
        <w:t>Fiftth</w:t>
      </w:r>
      <w:proofErr w:type="spellEnd"/>
      <w:r>
        <w:t xml:space="preserve"> </w:t>
      </w:r>
      <w:proofErr w:type="spellStart"/>
      <w:r>
        <w:t>Floor</w:t>
      </w:r>
      <w:proofErr w:type="spellEnd"/>
      <w:r>
        <w:t xml:space="preserve"> </w:t>
      </w:r>
      <w:proofErr w:type="spellStart"/>
      <w:r>
        <w:t>Corp</w:t>
      </w:r>
      <w:proofErr w:type="spellEnd"/>
      <w:r>
        <w:t xml:space="preserve">, efectuar exitosamente el </w:t>
      </w:r>
      <w:commentRangeStart w:id="136"/>
      <w:r>
        <w:t>plan de aseguramiento de la calidad</w:t>
      </w:r>
      <w:commentRangeEnd w:id="136"/>
      <w:r>
        <w:rPr>
          <w:rStyle w:val="Refdecomentario"/>
        </w:rPr>
        <w:commentReference w:id="136"/>
      </w:r>
      <w:r>
        <w:t>.</w:t>
      </w:r>
    </w:p>
    <w:p w14:paraId="730ACA7F" w14:textId="77777777" w:rsidR="0004205C" w:rsidRDefault="0004205C" w:rsidP="00014AF3">
      <w:pPr>
        <w:pStyle w:val="Prrafodelista"/>
        <w:numPr>
          <w:ilvl w:val="0"/>
          <w:numId w:val="35"/>
        </w:numPr>
        <w:spacing w:after="0" w:line="240" w:lineRule="auto"/>
        <w:jc w:val="both"/>
      </w:pPr>
      <w:r>
        <w:t>Asignar responsables de la ejecución de revisión y auditoria.</w:t>
      </w:r>
    </w:p>
    <w:p w14:paraId="00075F54" w14:textId="77777777" w:rsidR="0004205C" w:rsidRDefault="0004205C" w:rsidP="00014AF3">
      <w:pPr>
        <w:pStyle w:val="Ttulo3"/>
        <w:jc w:val="both"/>
      </w:pPr>
      <w:r>
        <w:t>8.8.2 Los responsables</w:t>
      </w:r>
    </w:p>
    <w:p w14:paraId="35E0D04A" w14:textId="77777777" w:rsidR="0004205C" w:rsidRDefault="0004205C" w:rsidP="00014AF3">
      <w:pPr>
        <w:jc w:val="both"/>
      </w:pPr>
      <w:r>
        <w:t xml:space="preserve">Por definición quien desarrolla el artefacto, no debe ser el mismo que esta encargado de determinar su calidad. Por ello es necesario asociar un ejecutor al artefacto y otro a </w:t>
      </w:r>
      <w:proofErr w:type="gramStart"/>
      <w:r>
        <w:t>su  revisión</w:t>
      </w:r>
      <w:proofErr w:type="gramEnd"/>
      <w:r>
        <w:t xml:space="preserve">  o auditoria desarrolladas. Al haberse definido que se trabajara por grupos </w:t>
      </w:r>
      <w:proofErr w:type="gramStart"/>
      <w:r>
        <w:t>y  luego</w:t>
      </w:r>
      <w:proofErr w:type="gramEnd"/>
      <w:r>
        <w:t xml:space="preserve"> se revisara  el trabajo de otro grupo todos los integrantes son responsables de ese proceso. Sin embargo existen las pre-entregas, donde es el Ingeniero Miguel Torres, quien en el rol de profesor se convierte en un auditor externo, y su retro alimentación será fundamental para aclarar la calidad del producto de software de manera general.</w:t>
      </w:r>
    </w:p>
    <w:p w14:paraId="0CA37843" w14:textId="77777777" w:rsidR="0004205C" w:rsidRDefault="0004205C" w:rsidP="00014AF3">
      <w:pPr>
        <w:jc w:val="both"/>
      </w:pPr>
    </w:p>
    <w:p w14:paraId="76494720" w14:textId="77777777" w:rsidR="0004205C" w:rsidRDefault="0004205C" w:rsidP="00014AF3">
      <w:pPr>
        <w:jc w:val="both"/>
      </w:pPr>
      <w:r>
        <w:t xml:space="preserve">Por otro lado cada artefacto tiene asociado un experto que será responsable de este proceso. </w:t>
      </w:r>
    </w:p>
    <w:p w14:paraId="743A9DF1" w14:textId="77777777" w:rsidR="0004205C" w:rsidRDefault="0004205C" w:rsidP="00014AF3">
      <w:pPr>
        <w:jc w:val="both"/>
      </w:pPr>
    </w:p>
    <w:p w14:paraId="07CA288E" w14:textId="77777777" w:rsidR="0004205C" w:rsidRDefault="0004205C" w:rsidP="00014AF3">
      <w:pPr>
        <w:pStyle w:val="Ttulo3"/>
        <w:jc w:val="both"/>
      </w:pPr>
      <w:r>
        <w:t xml:space="preserve">8.8.3 Puesta </w:t>
      </w:r>
      <w:proofErr w:type="gramStart"/>
      <w:r>
        <w:t>en  marcha</w:t>
      </w:r>
      <w:proofErr w:type="gramEnd"/>
    </w:p>
    <w:p w14:paraId="718288C1" w14:textId="77777777" w:rsidR="0004205C" w:rsidRDefault="0004205C" w:rsidP="00014AF3">
      <w:pPr>
        <w:jc w:val="both"/>
      </w:pPr>
      <w:r>
        <w:t xml:space="preserve">Vale la pena enfatizar que </w:t>
      </w:r>
      <w:proofErr w:type="gramStart"/>
      <w:r>
        <w:t>las  revisiones</w:t>
      </w:r>
      <w:proofErr w:type="gramEnd"/>
      <w:r>
        <w:t xml:space="preserve"> deben estar a lo largo de la ejecución del proyecto, realizándose con frecuencia, con el  fin de aproximarnos mas a las características de calidad definidas en el  </w:t>
      </w:r>
      <w:commentRangeStart w:id="137"/>
      <w:r>
        <w:t>plan de gestión de calidad</w:t>
      </w:r>
      <w:commentRangeEnd w:id="137"/>
      <w:r>
        <w:rPr>
          <w:rStyle w:val="Refdecomentario"/>
        </w:rPr>
        <w:commentReference w:id="137"/>
      </w:r>
      <w:r>
        <w:t xml:space="preserve">,  además estas han de ser documentadas para poder realizar cambios que sean aprobados por el departamento de calidad, y  registrado acorde al plan de administración de la configuración, efectuando las  labores del </w:t>
      </w:r>
      <w:commentRangeStart w:id="138"/>
      <w:r>
        <w:t>Plan de monitoreo y control</w:t>
      </w:r>
      <w:commentRangeEnd w:id="138"/>
      <w:r>
        <w:rPr>
          <w:rStyle w:val="Refdecomentario"/>
        </w:rPr>
        <w:commentReference w:id="138"/>
      </w:r>
      <w:r>
        <w:t>.</w:t>
      </w:r>
    </w:p>
    <w:p w14:paraId="37C544A8" w14:textId="77777777" w:rsidR="0004205C" w:rsidRDefault="0004205C" w:rsidP="00014AF3">
      <w:pPr>
        <w:jc w:val="both"/>
      </w:pPr>
    </w:p>
    <w:p w14:paraId="25E7B447" w14:textId="77777777" w:rsidR="0004205C" w:rsidRDefault="0004205C" w:rsidP="00014AF3">
      <w:pPr>
        <w:jc w:val="both"/>
      </w:pPr>
      <w:r>
        <w:t xml:space="preserve">Antes de </w:t>
      </w:r>
      <w:proofErr w:type="gramStart"/>
      <w:r>
        <w:t>darse  lugar</w:t>
      </w:r>
      <w:proofErr w:type="gramEnd"/>
      <w:r>
        <w:t xml:space="preserve"> a cualquier entrega al cliente es indispensable revisar cuidadosamente el artefacto ya  unificado.</w:t>
      </w:r>
    </w:p>
    <w:p w14:paraId="44FBDA10" w14:textId="77777777" w:rsidR="0004205C" w:rsidRDefault="0004205C" w:rsidP="00014AF3">
      <w:pPr>
        <w:jc w:val="both"/>
      </w:pPr>
    </w:p>
    <w:p w14:paraId="0CE98297" w14:textId="77777777" w:rsidR="0004205C" w:rsidRDefault="0004205C" w:rsidP="00014AF3">
      <w:pPr>
        <w:jc w:val="both"/>
      </w:pPr>
    </w:p>
    <w:p w14:paraId="7543881C" w14:textId="75ECEE96" w:rsidR="0004205C" w:rsidRPr="009B2B2D" w:rsidRDefault="0004205C" w:rsidP="00014AF3">
      <w:pPr>
        <w:jc w:val="both"/>
        <w:rPr>
          <w:lang w:val="en-US"/>
        </w:rPr>
      </w:pPr>
      <w:r w:rsidRPr="009B2B2D">
        <w:rPr>
          <w:lang w:val="en-US"/>
        </w:rPr>
        <w:t xml:space="preserve">Revision </w:t>
      </w:r>
      <w:proofErr w:type="spellStart"/>
      <w:r w:rsidRPr="009B2B2D">
        <w:rPr>
          <w:lang w:val="en-US"/>
        </w:rPr>
        <w:t>dels</w:t>
      </w:r>
      <w:proofErr w:type="spellEnd"/>
      <w:r w:rsidRPr="009B2B2D">
        <w:rPr>
          <w:lang w:val="en-US"/>
        </w:rPr>
        <w:t xml:space="preserve"> </w:t>
      </w:r>
      <w:proofErr w:type="spellStart"/>
      <w:r w:rsidRPr="009B2B2D">
        <w:rPr>
          <w:lang w:val="en-US"/>
        </w:rPr>
        <w:t>artefacto</w:t>
      </w:r>
      <w:proofErr w:type="spellEnd"/>
      <w:r w:rsidRPr="009B2B2D">
        <w:rPr>
          <w:lang w:val="en-US"/>
        </w:rPr>
        <w:t xml:space="preserve"> (</w:t>
      </w:r>
      <w:proofErr w:type="spellStart"/>
      <w:r w:rsidRPr="009B2B2D">
        <w:rPr>
          <w:lang w:val="en-US"/>
        </w:rPr>
        <w:t>Documento</w:t>
      </w:r>
      <w:proofErr w:type="spellEnd"/>
      <w:r w:rsidRPr="009B2B2D">
        <w:rPr>
          <w:lang w:val="en-US"/>
        </w:rPr>
        <w:t>)</w:t>
      </w:r>
    </w:p>
    <w:p w14:paraId="3AC98F49" w14:textId="77777777" w:rsidR="0004205C" w:rsidRPr="009B2B2D" w:rsidRDefault="0004205C" w:rsidP="00014AF3">
      <w:pPr>
        <w:jc w:val="both"/>
        <w:rPr>
          <w:lang w:val="en-US"/>
        </w:rPr>
      </w:pPr>
    </w:p>
    <w:p w14:paraId="618AB9C3" w14:textId="77777777" w:rsidR="0004205C" w:rsidRPr="009B2B2D" w:rsidRDefault="0004205C" w:rsidP="00014AF3">
      <w:pPr>
        <w:jc w:val="both"/>
        <w:rPr>
          <w:lang w:val="en-US"/>
        </w:rPr>
      </w:pPr>
    </w:p>
    <w:p w14:paraId="22054A4E" w14:textId="77777777" w:rsidR="0004205C" w:rsidRPr="009B2B2D" w:rsidRDefault="0004205C" w:rsidP="00014AF3">
      <w:pPr>
        <w:jc w:val="both"/>
        <w:rPr>
          <w:lang w:val="en-US"/>
        </w:rPr>
      </w:pPr>
    </w:p>
    <w:p w14:paraId="40004B5B" w14:textId="77777777" w:rsidR="0004205C" w:rsidRPr="009B2B2D" w:rsidRDefault="0004205C" w:rsidP="00014AF3">
      <w:pPr>
        <w:pStyle w:val="Ttulo3"/>
        <w:jc w:val="both"/>
        <w:rPr>
          <w:lang w:val="en-US"/>
        </w:rPr>
      </w:pPr>
    </w:p>
    <w:p w14:paraId="6657C4AA" w14:textId="77777777" w:rsidR="0004205C" w:rsidRPr="009B2B2D" w:rsidRDefault="0004205C" w:rsidP="00014AF3">
      <w:pPr>
        <w:pStyle w:val="Ttulo2"/>
        <w:jc w:val="both"/>
        <w:rPr>
          <w:lang w:val="en-US"/>
        </w:rPr>
      </w:pPr>
    </w:p>
    <w:p w14:paraId="50208918" w14:textId="77777777" w:rsidR="0004205C" w:rsidRPr="009B2B2D" w:rsidRDefault="0004205C" w:rsidP="00014AF3">
      <w:pPr>
        <w:jc w:val="both"/>
        <w:rPr>
          <w:lang w:val="en-US"/>
        </w:rPr>
      </w:pPr>
    </w:p>
    <w:p w14:paraId="0B3847AC" w14:textId="77777777" w:rsidR="0004205C" w:rsidRPr="009B2B2D" w:rsidRDefault="0004205C" w:rsidP="00014AF3">
      <w:pPr>
        <w:jc w:val="both"/>
        <w:rPr>
          <w:lang w:val="en-US"/>
        </w:rPr>
      </w:pPr>
    </w:p>
    <w:p w14:paraId="09223ED2" w14:textId="77777777" w:rsidR="0004205C" w:rsidRPr="009B2B2D" w:rsidRDefault="0004205C" w:rsidP="00014AF3">
      <w:pPr>
        <w:jc w:val="both"/>
        <w:rPr>
          <w:lang w:val="en-US"/>
        </w:rPr>
      </w:pPr>
    </w:p>
    <w:p w14:paraId="4C05024F" w14:textId="77777777" w:rsidR="00D9745F" w:rsidRPr="009B2B2D" w:rsidRDefault="00D9745F" w:rsidP="00014AF3">
      <w:pPr>
        <w:jc w:val="both"/>
        <w:rPr>
          <w:rFonts w:ascii="Arial" w:hAnsi="Arial"/>
          <w:sz w:val="28"/>
          <w:lang w:val="en-US"/>
        </w:rPr>
      </w:pPr>
    </w:p>
    <w:p w14:paraId="773673D4" w14:textId="77777777" w:rsidR="00D9745F" w:rsidRPr="009B2B2D" w:rsidRDefault="00D9745F" w:rsidP="00014AF3">
      <w:pPr>
        <w:pStyle w:val="Ttulo1"/>
        <w:jc w:val="both"/>
        <w:rPr>
          <w:rFonts w:ascii="Arial" w:hAnsi="Arial"/>
          <w:lang w:val="en-US"/>
        </w:rPr>
      </w:pPr>
      <w:bookmarkStart w:id="139" w:name="_Toc333053743"/>
      <w:bookmarkStart w:id="140" w:name="_Toc333653901"/>
      <w:r w:rsidRPr="009B2B2D">
        <w:rPr>
          <w:rFonts w:ascii="Arial" w:hAnsi="Arial"/>
          <w:lang w:val="en-US"/>
        </w:rPr>
        <w:t>9. Additional plans</w:t>
      </w:r>
      <w:bookmarkEnd w:id="139"/>
      <w:bookmarkEnd w:id="140"/>
    </w:p>
    <w:p w14:paraId="7F0671C4" w14:textId="77777777" w:rsidR="00D9745F" w:rsidRPr="009B2B2D" w:rsidRDefault="00D9745F" w:rsidP="00014AF3">
      <w:pPr>
        <w:pStyle w:val="Ttulo1"/>
        <w:jc w:val="both"/>
        <w:rPr>
          <w:rFonts w:ascii="Arial" w:hAnsi="Arial"/>
          <w:lang w:val="en-US"/>
        </w:rPr>
      </w:pPr>
    </w:p>
    <w:p w14:paraId="35475FAB" w14:textId="77777777" w:rsidR="00D9745F" w:rsidRPr="009B2B2D" w:rsidRDefault="00D9745F" w:rsidP="00014AF3">
      <w:pPr>
        <w:pStyle w:val="Ttulo1"/>
        <w:jc w:val="both"/>
        <w:rPr>
          <w:rFonts w:ascii="Arial" w:hAnsi="Arial"/>
          <w:lang w:val="en-US"/>
        </w:rPr>
      </w:pPr>
      <w:bookmarkStart w:id="141" w:name="_Toc333053744"/>
      <w:bookmarkStart w:id="142" w:name="_Toc333653902"/>
      <w:r w:rsidRPr="009B2B2D">
        <w:rPr>
          <w:rFonts w:ascii="Arial" w:hAnsi="Arial"/>
          <w:lang w:val="en-US"/>
        </w:rPr>
        <w:t>10. Annexes</w:t>
      </w:r>
      <w:bookmarkEnd w:id="141"/>
      <w:bookmarkEnd w:id="142"/>
    </w:p>
    <w:p w14:paraId="0E2DF984" w14:textId="77777777" w:rsidR="00CB37B2" w:rsidRPr="00595763" w:rsidRDefault="00D9745F" w:rsidP="00014AF3">
      <w:pPr>
        <w:pStyle w:val="Ttulo1"/>
        <w:jc w:val="both"/>
        <w:rPr>
          <w:rFonts w:ascii="Arial" w:hAnsi="Arial"/>
          <w:lang w:val="es-CO"/>
        </w:rPr>
      </w:pPr>
      <w:bookmarkStart w:id="143" w:name="_Toc333053745"/>
      <w:bookmarkStart w:id="144" w:name="_Toc333653903"/>
      <w:r w:rsidRPr="00595763">
        <w:rPr>
          <w:rFonts w:ascii="Arial" w:hAnsi="Arial"/>
          <w:lang w:val="es-CO"/>
        </w:rPr>
        <w:t xml:space="preserve">11. </w:t>
      </w:r>
      <w:proofErr w:type="spellStart"/>
      <w:r w:rsidRPr="00595763">
        <w:rPr>
          <w:rFonts w:ascii="Arial" w:hAnsi="Arial"/>
          <w:lang w:val="es-CO"/>
        </w:rPr>
        <w:t>Index</w:t>
      </w:r>
      <w:bookmarkEnd w:id="143"/>
      <w:bookmarkEnd w:id="144"/>
      <w:proofErr w:type="spellEnd"/>
    </w:p>
    <w:sectPr w:rsidR="00CB37B2" w:rsidRPr="00595763" w:rsidSect="00446913">
      <w:headerReference w:type="even" r:id="rId45"/>
      <w:headerReference w:type="default" r:id="rId46"/>
      <w:footerReference w:type="even" r:id="rId47"/>
      <w:footerReference w:type="default" r:id="rId48"/>
      <w:pgSz w:w="12240" w:h="15840"/>
      <w:pgMar w:top="1843" w:right="1701" w:bottom="1701" w:left="2268" w:header="709" w:footer="709" w:gutter="0"/>
      <w:pgNumType w:chapStyle="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Cristhian Camilo Gomez Narvaez" w:date="2012-08-18T06:33:00Z" w:initials="CCGN">
    <w:p w14:paraId="5746CBAD" w14:textId="77777777" w:rsidR="007E5B07" w:rsidRDefault="007E5B07">
      <w:pPr>
        <w:pStyle w:val="Textocomentario"/>
      </w:pPr>
      <w:r>
        <w:rPr>
          <w:rStyle w:val="Refdecomentario"/>
        </w:rPr>
        <w:annotationRef/>
      </w:r>
      <w:r>
        <w:t xml:space="preserve">Referencia del documento de HP de especificación delas maquinas del </w:t>
      </w:r>
      <w:proofErr w:type="spellStart"/>
      <w:r>
        <w:t>lab</w:t>
      </w:r>
      <w:proofErr w:type="spellEnd"/>
      <w:r>
        <w:t xml:space="preserve"> de BD</w:t>
      </w:r>
    </w:p>
  </w:comment>
  <w:comment w:id="14" w:author="Cristhian Camilo Gomez Narvaez" w:date="2012-08-18T05:17:00Z" w:initials="CCGN">
    <w:p w14:paraId="52009E00" w14:textId="77777777" w:rsidR="007E5B07" w:rsidRDefault="007E5B07">
      <w:pPr>
        <w:pStyle w:val="Textocomentario"/>
      </w:pPr>
      <w:r>
        <w:rPr>
          <w:rStyle w:val="Refdecomentario"/>
        </w:rPr>
        <w:annotationRef/>
      </w:r>
      <w:r>
        <w:t>Revisar versión instalada en la sala de BD</w:t>
      </w:r>
    </w:p>
  </w:comment>
  <w:comment w:id="15" w:author="Katherine" w:date="2012-08-28T23:49:00Z" w:initials="K">
    <w:p w14:paraId="404EBE9E" w14:textId="779FF381" w:rsidR="007E5B07" w:rsidRDefault="007E5B07">
      <w:pPr>
        <w:pStyle w:val="Textocomentario"/>
      </w:pPr>
      <w:r>
        <w:rPr>
          <w:rStyle w:val="Refdecomentario"/>
        </w:rPr>
        <w:annotationRef/>
      </w:r>
      <w:r>
        <w:t>La entrega final del …</w:t>
      </w:r>
    </w:p>
  </w:comment>
  <w:comment w:id="16" w:author="Cristhian Camilo Gomez Narvaez" w:date="2012-08-18T04:50:00Z" w:initials="CCGN">
    <w:p w14:paraId="6C17043D" w14:textId="77777777" w:rsidR="007E5B07" w:rsidRPr="00006E8E" w:rsidRDefault="007E5B07">
      <w:pPr>
        <w:pStyle w:val="Textocomentario"/>
      </w:pPr>
      <w:r>
        <w:rPr>
          <w:rStyle w:val="Refdecomentario"/>
        </w:rPr>
        <w:annotationRef/>
      </w:r>
      <w:r w:rsidRPr="00006E8E">
        <w:t>ISO IEC IEEE 16326:2009, 9126-1,9126-2,9126-3,9126-4,ISO/IES 25010, ISO/IEC 31000:2009, ISO/IEC 31010:2009 ADICIONAR LOS DEMAS ESTANDARES VERSIONAMIENTO,ETC…</w:t>
      </w:r>
    </w:p>
  </w:comment>
  <w:comment w:id="38" w:author="Cristhian Camilo Gomez N" w:date="2012-08-24T22:33:00Z" w:initials="CCGN">
    <w:p w14:paraId="0588E59C" w14:textId="3BEDBA47" w:rsidR="007E5B07" w:rsidRDefault="007E5B07">
      <w:pPr>
        <w:pStyle w:val="Textocomentario"/>
      </w:pPr>
      <w:r>
        <w:rPr>
          <w:rStyle w:val="Refdecomentario"/>
        </w:rPr>
        <w:annotationRef/>
      </w:r>
      <w:hyperlink r:id="rId1" w:history="1">
        <w:r>
          <w:rPr>
            <w:rStyle w:val="Hipervnculo"/>
          </w:rPr>
          <w:t>https://developer.mozilla.org/es/docs/JavaScript/Acerca_de_JavaScript</w:t>
        </w:r>
      </w:hyperlink>
    </w:p>
  </w:comment>
  <w:comment w:id="39" w:author="Cristhian Camilo Gomez N" w:date="2012-08-24T18:05:00Z" w:initials="CCGN">
    <w:p w14:paraId="791FEE68" w14:textId="05FF4B2B" w:rsidR="007E5B07" w:rsidRDefault="007E5B07">
      <w:pPr>
        <w:pStyle w:val="Textocomentario"/>
      </w:pPr>
      <w:r>
        <w:rPr>
          <w:rStyle w:val="Refdecomentario"/>
        </w:rPr>
        <w:annotationRef/>
      </w:r>
      <w:hyperlink r:id="rId2" w:history="1">
        <w:r>
          <w:rPr>
            <w:rStyle w:val="Hipervnculo"/>
          </w:rPr>
          <w:t>http://msdn.microsoft.com/library/vstudio/z1zx9t92</w:t>
        </w:r>
      </w:hyperlink>
    </w:p>
  </w:comment>
  <w:comment w:id="42" w:author="Cristhian Camilo Gomez N" w:date="2012-08-25T00:34:00Z" w:initials="CCGN">
    <w:p w14:paraId="549B0FC3" w14:textId="45978923" w:rsidR="007E5B07" w:rsidRDefault="007E5B07">
      <w:pPr>
        <w:pStyle w:val="Textocomentario"/>
      </w:pPr>
      <w:r>
        <w:rPr>
          <w:rStyle w:val="Refdecomentario"/>
        </w:rPr>
        <w:annotationRef/>
      </w:r>
      <w:hyperlink r:id="rId3" w:history="1">
        <w:r>
          <w:rPr>
            <w:rStyle w:val="Hipervnculo"/>
          </w:rPr>
          <w:t>http://unity3d.com/unity/</w:t>
        </w:r>
      </w:hyperlink>
    </w:p>
  </w:comment>
  <w:comment w:id="43" w:author="Cristhian Camilo Gomez N" w:date="2012-08-25T01:16:00Z" w:initials="CCGN">
    <w:p w14:paraId="38DCD8E1" w14:textId="41E72689" w:rsidR="007E5B07" w:rsidRDefault="007E5B07">
      <w:pPr>
        <w:pStyle w:val="Textocomentario"/>
      </w:pPr>
      <w:r>
        <w:rPr>
          <w:rStyle w:val="Refdecomentario"/>
        </w:rPr>
        <w:annotationRef/>
      </w:r>
      <w:hyperlink r:id="rId4" w:history="1">
        <w:r>
          <w:rPr>
            <w:rStyle w:val="Hipervnculo"/>
          </w:rPr>
          <w:t>http://www.microsoft.com/visualstudio/es-es</w:t>
        </w:r>
      </w:hyperlink>
    </w:p>
  </w:comment>
  <w:comment w:id="44" w:author="Cristhian Camilo Gomez N" w:date="2012-08-25T01:28:00Z" w:initials="CCGN">
    <w:p w14:paraId="79D80F91" w14:textId="06AF8225" w:rsidR="007E5B07" w:rsidRDefault="007E5B07">
      <w:pPr>
        <w:pStyle w:val="Textocomentario"/>
      </w:pPr>
      <w:r>
        <w:rPr>
          <w:rStyle w:val="Refdecomentario"/>
        </w:rPr>
        <w:annotationRef/>
      </w:r>
      <w:hyperlink r:id="rId5" w:history="1">
        <w:r>
          <w:rPr>
            <w:rStyle w:val="Hipervnculo"/>
          </w:rPr>
          <w:t>http://www.oracle.com/technetwork/developer-tools/sql-developer/overview/index.html</w:t>
        </w:r>
      </w:hyperlink>
    </w:p>
  </w:comment>
  <w:comment w:id="45" w:author="Cristhian Camilo Gomez N" w:date="2012-08-25T01:29:00Z" w:initials="CCGN">
    <w:p w14:paraId="0F274947" w14:textId="497739BA" w:rsidR="007E5B07" w:rsidRDefault="007E5B07">
      <w:pPr>
        <w:pStyle w:val="Textocomentario"/>
      </w:pPr>
      <w:r>
        <w:rPr>
          <w:rStyle w:val="Refdecomentario"/>
        </w:rPr>
        <w:annotationRef/>
      </w:r>
      <w:hyperlink r:id="rId6" w:history="1">
        <w:r>
          <w:rPr>
            <w:rStyle w:val="Hipervnculo"/>
          </w:rPr>
          <w:t>http://www.oracle.com/technetwork/developer-tools/sql-developer/overview/index.html</w:t>
        </w:r>
      </w:hyperlink>
    </w:p>
  </w:comment>
  <w:comment w:id="46" w:author="Cristhian Camilo Gomez N" w:date="2012-08-25T07:55:00Z" w:initials="CCGN">
    <w:p w14:paraId="1CDF3B5A" w14:textId="2600CD30" w:rsidR="007E5B07" w:rsidRDefault="007E5B07">
      <w:pPr>
        <w:pStyle w:val="Textocomentario"/>
      </w:pPr>
      <w:r>
        <w:rPr>
          <w:rStyle w:val="Refdecomentario"/>
        </w:rPr>
        <w:annotationRef/>
      </w:r>
      <w:hyperlink r:id="rId7" w:history="1">
        <w:r>
          <w:rPr>
            <w:rStyle w:val="Hipervnculo"/>
          </w:rPr>
          <w:t>http://www.oracle.com/technetwork/developer-tools/datamodeler/sqldeveloperdatamodelertechreview-167686.html</w:t>
        </w:r>
      </w:hyperlink>
    </w:p>
  </w:comment>
  <w:comment w:id="48" w:author="Cristhian Camilo Gomez N" w:date="2012-08-25T08:02:00Z" w:initials="CCGN">
    <w:p w14:paraId="463DE6A4" w14:textId="28E4F837" w:rsidR="007E5B07" w:rsidRDefault="007E5B07">
      <w:pPr>
        <w:pStyle w:val="Textocomentario"/>
      </w:pPr>
      <w:r>
        <w:rPr>
          <w:rStyle w:val="Refdecomentario"/>
        </w:rPr>
        <w:annotationRef/>
      </w:r>
      <w:hyperlink r:id="rId8" w:history="1">
        <w:r w:rsidRPr="00F66E18">
          <w:rPr>
            <w:color w:val="0000FF"/>
            <w:sz w:val="22"/>
            <w:szCs w:val="22"/>
            <w:u w:val="single"/>
          </w:rPr>
          <w:t>http://msdn.microsoft.com/en-us/library/zw4w595w.aspx</w:t>
        </w:r>
      </w:hyperlink>
    </w:p>
  </w:comment>
  <w:comment w:id="50" w:author="Cristhian Camilo Gomez N" w:date="2012-08-25T08:09:00Z" w:initials="CCGN">
    <w:p w14:paraId="084A6EE3" w14:textId="03A894D9" w:rsidR="007E5B07" w:rsidRDefault="007E5B07">
      <w:pPr>
        <w:pStyle w:val="Textocomentario"/>
      </w:pPr>
      <w:r>
        <w:rPr>
          <w:rStyle w:val="Refdecomentario"/>
        </w:rPr>
        <w:annotationRef/>
      </w:r>
      <w:hyperlink r:id="rId9" w:history="1">
        <w:r>
          <w:rPr>
            <w:rStyle w:val="Hipervnculo"/>
          </w:rPr>
          <w:t>http://git-scm.com/</w:t>
        </w:r>
      </w:hyperlink>
    </w:p>
  </w:comment>
  <w:comment w:id="52" w:author="Cristhian Camilo Gomez N" w:date="2012-08-25T08:18:00Z" w:initials="CCGN">
    <w:p w14:paraId="328868A3" w14:textId="2D237444" w:rsidR="007E5B07" w:rsidRDefault="007E5B07">
      <w:pPr>
        <w:pStyle w:val="Textocomentario"/>
      </w:pPr>
      <w:r>
        <w:rPr>
          <w:rStyle w:val="Refdecomentario"/>
        </w:rPr>
        <w:annotationRef/>
      </w:r>
      <w:hyperlink r:id="rId10" w:history="1">
        <w:r>
          <w:rPr>
            <w:rStyle w:val="Hipervnculo"/>
          </w:rPr>
          <w:t>http://www.sparxsystems.com.au/</w:t>
        </w:r>
      </w:hyperlink>
    </w:p>
  </w:comment>
  <w:comment w:id="53" w:author="Katherine" w:date="2012-08-29T00:34:00Z" w:initials="K">
    <w:p w14:paraId="105ED8F0" w14:textId="3EA9124A" w:rsidR="007E5B07" w:rsidRDefault="007E5B07">
      <w:pPr>
        <w:pStyle w:val="Textocomentario"/>
      </w:pPr>
      <w:r>
        <w:rPr>
          <w:rStyle w:val="Refdecomentario"/>
        </w:rPr>
        <w:annotationRef/>
      </w:r>
      <w:r>
        <w:t>Falta Project</w:t>
      </w:r>
    </w:p>
  </w:comment>
  <w:comment w:id="55" w:author="Katherine" w:date="2012-08-29T00:35:00Z" w:initials="K">
    <w:p w14:paraId="47D7D9F0" w14:textId="24A47295" w:rsidR="007E5B07" w:rsidRDefault="007E5B07">
      <w:pPr>
        <w:pStyle w:val="Textocomentario"/>
      </w:pPr>
      <w:r>
        <w:rPr>
          <w:rStyle w:val="Refdecomentario"/>
        </w:rPr>
        <w:annotationRef/>
      </w:r>
      <w:r>
        <w:t>Falta los exploradores de internet que se utilizan los miembros del equipo</w:t>
      </w:r>
    </w:p>
  </w:comment>
  <w:comment w:id="63" w:author="Katherine" w:date="2012-08-29T00:33:00Z" w:initials="K">
    <w:p w14:paraId="4F3C2E6D" w14:textId="77777777" w:rsidR="007E5B07" w:rsidRDefault="007E5B07" w:rsidP="001F52C6">
      <w:pPr>
        <w:pStyle w:val="Textocomentario"/>
      </w:pPr>
      <w:r>
        <w:rPr>
          <w:rStyle w:val="Refdecomentario"/>
        </w:rPr>
        <w:annotationRef/>
      </w:r>
      <w:r>
        <w:t xml:space="preserve">Referencia a que es un </w:t>
      </w:r>
      <w:proofErr w:type="spellStart"/>
      <w:r>
        <w:t>stakeholder</w:t>
      </w:r>
      <w:proofErr w:type="spellEnd"/>
    </w:p>
  </w:comment>
  <w:comment w:id="66" w:author="Alice" w:date="2012-08-18T03:41:00Z" w:initials="A">
    <w:p w14:paraId="073B2F04" w14:textId="77777777" w:rsidR="007E5B07" w:rsidRDefault="007E5B07">
      <w:pPr>
        <w:pStyle w:val="Textocomentario"/>
      </w:pPr>
      <w:r>
        <w:rPr>
          <w:rStyle w:val="Refdecomentario"/>
        </w:rPr>
        <w:annotationRef/>
      </w:r>
      <w:r>
        <w:t>Referencia al folder de las hojas de vida</w:t>
      </w:r>
    </w:p>
  </w:comment>
  <w:comment w:id="67" w:author="Alice" w:date="2012-08-18T03:41:00Z" w:initials="A">
    <w:p w14:paraId="048770A4" w14:textId="77777777" w:rsidR="007E5B07" w:rsidRPr="00FD5458" w:rsidRDefault="007E5B07" w:rsidP="00FD5458">
      <w:pPr>
        <w:pStyle w:val="Textocomentario"/>
        <w:rPr>
          <w:lang w:val="en-US"/>
        </w:rPr>
      </w:pPr>
      <w:r>
        <w:rPr>
          <w:rStyle w:val="Refdecomentario"/>
        </w:rPr>
        <w:annotationRef/>
      </w:r>
      <w:r w:rsidRPr="00FD5458">
        <w:rPr>
          <w:lang w:val="en-US"/>
        </w:rPr>
        <w:t>E. Raymond, “The Cathedral and the Bazaar,” Available at http://www.tuxedo.org/</w:t>
      </w:r>
    </w:p>
    <w:p w14:paraId="5AF9024B" w14:textId="77777777" w:rsidR="007E5B07" w:rsidRPr="00FD5458" w:rsidRDefault="007E5B07" w:rsidP="00FD5458">
      <w:pPr>
        <w:pStyle w:val="Textocomentario"/>
        <w:rPr>
          <w:lang w:val="en-US"/>
        </w:rPr>
      </w:pPr>
      <w:r w:rsidRPr="00FD5458">
        <w:rPr>
          <w:lang w:val="en-US"/>
        </w:rPr>
        <w:t>~</w:t>
      </w:r>
      <w:proofErr w:type="spellStart"/>
      <w:r w:rsidRPr="00FD5458">
        <w:rPr>
          <w:lang w:val="en-US"/>
        </w:rPr>
        <w:t>esr</w:t>
      </w:r>
      <w:proofErr w:type="spellEnd"/>
      <w:r w:rsidRPr="00FD5458">
        <w:rPr>
          <w:lang w:val="en-US"/>
        </w:rPr>
        <w:t>/writings/cathedral-bazaar/cathedral-bazaar.html, 1998</w:t>
      </w:r>
    </w:p>
  </w:comment>
  <w:comment w:id="68" w:author="Alice" w:date="2012-08-18T03:41:00Z" w:initials="A">
    <w:p w14:paraId="4867E877" w14:textId="77777777" w:rsidR="007E5B07" w:rsidRDefault="007E5B07">
      <w:pPr>
        <w:pStyle w:val="Textocomentario"/>
      </w:pPr>
      <w:r>
        <w:rPr>
          <w:rStyle w:val="Refdecomentario"/>
        </w:rPr>
        <w:annotationRef/>
      </w:r>
      <w:r>
        <w:t>anexo  de las  reglas de 5F</w:t>
      </w:r>
    </w:p>
  </w:comment>
  <w:comment w:id="99" w:author="Katherine" w:date="2012-08-29T00:26:00Z" w:initials="K">
    <w:p w14:paraId="7C42D0DF" w14:textId="2900B22D" w:rsidR="007E5B07" w:rsidRDefault="007E5B07">
      <w:pPr>
        <w:pStyle w:val="Textocomentario"/>
      </w:pPr>
      <w:r>
        <w:rPr>
          <w:rStyle w:val="Refdecomentario"/>
        </w:rPr>
        <w:annotationRef/>
      </w:r>
      <w:r>
        <w:t xml:space="preserve">Para este plan se debe hacer un plan aparte como el que realizo </w:t>
      </w:r>
      <w:proofErr w:type="spellStart"/>
      <w:r>
        <w:t>Cristhian</w:t>
      </w:r>
      <w:proofErr w:type="spellEnd"/>
      <w:r>
        <w:t xml:space="preserve"> para el plan de entrenamiento.</w:t>
      </w:r>
    </w:p>
  </w:comment>
  <w:comment w:id="104" w:author="Katherine" w:date="2012-08-29T00:27:00Z" w:initials="K">
    <w:p w14:paraId="01067987" w14:textId="35EC35F5" w:rsidR="007E5B07" w:rsidRDefault="007E5B07">
      <w:pPr>
        <w:pStyle w:val="Textocomentario"/>
      </w:pPr>
      <w:r>
        <w:rPr>
          <w:rStyle w:val="Refdecomentario"/>
        </w:rPr>
        <w:annotationRef/>
      </w:r>
      <w:r>
        <w:t>Referencias a que??</w:t>
      </w:r>
    </w:p>
  </w:comment>
  <w:comment w:id="110" w:author="Katherine" w:date="2012-08-29T00:28:00Z" w:initials="K">
    <w:p w14:paraId="41DEBBF7" w14:textId="0574999D" w:rsidR="007E5B07" w:rsidRDefault="007E5B07">
      <w:pPr>
        <w:pStyle w:val="Textocomentario"/>
      </w:pPr>
      <w:r>
        <w:rPr>
          <w:rStyle w:val="Refdecomentario"/>
        </w:rPr>
        <w:annotationRef/>
      </w:r>
      <w:r>
        <w:t xml:space="preserve">El que elige las actividades a realizar es el gerente, </w:t>
      </w:r>
      <w:proofErr w:type="spellStart"/>
      <w:r>
        <w:t>el</w:t>
      </w:r>
      <w:proofErr w:type="spellEnd"/>
      <w:r>
        <w:t xml:space="preserve"> es el que en el WBS las puso , y el las asigna semana por semana.</w:t>
      </w:r>
    </w:p>
  </w:comment>
  <w:comment w:id="111" w:author="Juan Pablo Rodriguez Montoya" w:date="2012-08-25T00:29:00Z" w:initials="JP">
    <w:p w14:paraId="76F00659" w14:textId="697C7A01" w:rsidR="007E5B07" w:rsidRDefault="007E5B07">
      <w:pPr>
        <w:pStyle w:val="Textocomentario"/>
      </w:pPr>
      <w:r>
        <w:rPr>
          <w:rStyle w:val="Refdecomentario"/>
        </w:rPr>
        <w:annotationRef/>
      </w:r>
      <w:r>
        <w:t>Glosario</w:t>
      </w:r>
    </w:p>
  </w:comment>
  <w:comment w:id="112" w:author="Juan Pablo Rodriguez Montoya" w:date="2012-08-25T00:29:00Z" w:initials="JP">
    <w:p w14:paraId="78580430" w14:textId="17912EC5" w:rsidR="007E5B07" w:rsidRDefault="007E5B07">
      <w:pPr>
        <w:pStyle w:val="Textocomentario"/>
      </w:pPr>
      <w:r>
        <w:rPr>
          <w:rStyle w:val="Refdecomentario"/>
        </w:rPr>
        <w:annotationRef/>
      </w:r>
      <w:r>
        <w:t>Referencia a reglamento canales de comunicación</w:t>
      </w:r>
    </w:p>
  </w:comment>
  <w:comment w:id="113" w:author="Katherine" w:date="2012-08-29T00:30:00Z" w:initials="K">
    <w:p w14:paraId="2E5CE04E" w14:textId="2E603BA1" w:rsidR="007E5B07" w:rsidRDefault="007E5B07">
      <w:pPr>
        <w:pStyle w:val="Textocomentario"/>
      </w:pPr>
      <w:r>
        <w:rPr>
          <w:rStyle w:val="Refdecomentario"/>
        </w:rPr>
        <w:annotationRef/>
      </w:r>
      <w:r>
        <w:t xml:space="preserve">Referencia carpeta de plantillas o al plan de </w:t>
      </w:r>
      <w:proofErr w:type="spellStart"/>
      <w:r>
        <w:t>documentacion</w:t>
      </w:r>
      <w:proofErr w:type="spellEnd"/>
    </w:p>
  </w:comment>
  <w:comment w:id="114" w:author="Juan Pablo Rodriguez Montoya" w:date="2012-08-25T00:29:00Z" w:initials="JP">
    <w:p w14:paraId="676156FF" w14:textId="4554F4B4" w:rsidR="007E5B07" w:rsidRDefault="007E5B07">
      <w:pPr>
        <w:pStyle w:val="Textocomentario"/>
      </w:pPr>
      <w:r>
        <w:rPr>
          <w:rStyle w:val="Refdecomentario"/>
        </w:rPr>
        <w:annotationRef/>
      </w:r>
      <w:r>
        <w:t>Glosario</w:t>
      </w:r>
    </w:p>
  </w:comment>
  <w:comment w:id="124" w:author="Zebaxtian" w:date="2012-08-30T21:39:00Z" w:initials="Z">
    <w:p w14:paraId="467B8B7A" w14:textId="77777777" w:rsidR="007E5B07" w:rsidRDefault="007E5B07" w:rsidP="003346F1">
      <w:pPr>
        <w:pStyle w:val="Textocomentario"/>
      </w:pPr>
      <w:r>
        <w:rPr>
          <w:rStyle w:val="Refdecomentario"/>
        </w:rPr>
        <w:annotationRef/>
      </w:r>
      <w:r>
        <w:t xml:space="preserve">Revisar si se utilizaran otros estándares, el archivo esta en </w:t>
      </w:r>
      <w:proofErr w:type="spellStart"/>
      <w:r>
        <w:t>dropbox</w:t>
      </w:r>
      <w:proofErr w:type="spellEnd"/>
      <w:r>
        <w:t xml:space="preserve"> para hacer las modificaciones y subirlo a </w:t>
      </w:r>
      <w:proofErr w:type="spellStart"/>
      <w:r>
        <w:t>Git</w:t>
      </w:r>
      <w:proofErr w:type="spellEnd"/>
      <w:r>
        <w:t xml:space="preserve">, si se cambian esta imagen y la de infraestructura toca cambiarlas en el </w:t>
      </w:r>
      <w:proofErr w:type="spellStart"/>
      <w:r>
        <w:t>gibhub</w:t>
      </w:r>
      <w:proofErr w:type="spellEnd"/>
      <w:r>
        <w:t xml:space="preserve"> porque están arriba</w:t>
      </w:r>
    </w:p>
  </w:comment>
  <w:comment w:id="125" w:author="Zebaxtian" w:date="2012-08-30T21:39:00Z" w:initials="Z">
    <w:p w14:paraId="0CA290D4" w14:textId="77777777" w:rsidR="007E5B07" w:rsidRDefault="007E5B07" w:rsidP="003346F1">
      <w:pPr>
        <w:pStyle w:val="Textocomentario"/>
      </w:pPr>
      <w:r>
        <w:rPr>
          <w:rStyle w:val="Refdecomentario"/>
        </w:rPr>
        <w:annotationRef/>
      </w:r>
      <w:r>
        <w:t>Referencias que vamos a manejar???</w:t>
      </w:r>
    </w:p>
  </w:comment>
  <w:comment w:id="126" w:author="Zebaxtian" w:date="2012-08-30T21:39:00Z" w:initials="Z">
    <w:p w14:paraId="539ACFC2" w14:textId="77777777" w:rsidR="007E5B07" w:rsidRDefault="007E5B07" w:rsidP="003346F1">
      <w:pPr>
        <w:pStyle w:val="Textocomentario"/>
      </w:pPr>
      <w:r>
        <w:rPr>
          <w:rStyle w:val="Refdecomentario"/>
        </w:rPr>
        <w:annotationRef/>
      </w:r>
      <w:r>
        <w:t>En anexos deberá aparecer las plantillas para esta referencia</w:t>
      </w:r>
    </w:p>
  </w:comment>
  <w:comment w:id="134" w:author="Alicia Beltran" w:date="2012-08-30T21:44:00Z" w:initials="AB">
    <w:p w14:paraId="01D0ADA6" w14:textId="77777777" w:rsidR="007E5B07" w:rsidRPr="00023B8D" w:rsidRDefault="007E5B07" w:rsidP="0004205C">
      <w:pPr>
        <w:jc w:val="both"/>
        <w:rPr>
          <w:rFonts w:ascii="Calibri" w:hAnsi="Calibri" w:cs="BGKALI+BookAntiqua"/>
          <w:i/>
          <w:color w:val="365F91"/>
          <w:lang w:val="es-CO"/>
        </w:rPr>
      </w:pPr>
      <w:r>
        <w:rPr>
          <w:rStyle w:val="Refdecomentario"/>
        </w:rPr>
        <w:annotationRef/>
      </w:r>
      <w:r w:rsidRPr="00023B8D">
        <w:rPr>
          <w:rFonts w:ascii="Calibri" w:hAnsi="Calibri" w:cs="BGKALI+BookAntiqua"/>
          <w:i/>
          <w:color w:val="365F91"/>
          <w:lang w:val="es-CO"/>
        </w:rPr>
        <w:t xml:space="preserve">Este plan está muy ligado con el nivel de calidad que se le quiere dar al proyecto, ya que dependiendo de la exigencia de los niveles de calidad se deben contratar auditorias para diferentes secciones del producto como por ejemplo, una auditoria para documentos y otra distinta para código. Según la </w:t>
      </w:r>
      <w:r w:rsidRPr="006262E5">
        <w:rPr>
          <w:rFonts w:ascii="Calibri" w:hAnsi="Calibri" w:cs="BGKALI+BookAntiqua"/>
          <w:b/>
          <w:i/>
          <w:color w:val="365F91"/>
          <w:lang w:val="es-CO"/>
        </w:rPr>
        <w:t>IEEE 1028-2008</w:t>
      </w:r>
      <w:r>
        <w:rPr>
          <w:rFonts w:ascii="Calibri" w:hAnsi="Calibri" w:cs="BGKALI+BookAntiqua"/>
          <w:i/>
          <w:color w:val="365F91"/>
          <w:lang w:val="es-CO"/>
        </w:rPr>
        <w:t xml:space="preserve"> (SW)</w:t>
      </w:r>
      <w:r w:rsidRPr="00023B8D">
        <w:rPr>
          <w:rFonts w:ascii="Calibri" w:hAnsi="Calibri" w:cs="BGKALI+BookAntiqua"/>
          <w:i/>
          <w:color w:val="365F91"/>
          <w:lang w:val="es-CO"/>
        </w:rPr>
        <w:t xml:space="preserve"> este plan espe</w:t>
      </w:r>
      <w:r>
        <w:rPr>
          <w:rFonts w:ascii="Calibri" w:hAnsi="Calibri" w:cs="BGKALI+BookAntiqua"/>
          <w:i/>
          <w:color w:val="365F91"/>
          <w:lang w:val="es-CO"/>
        </w:rPr>
        <w:t>cifica los siguientes elementos [3]:</w:t>
      </w:r>
    </w:p>
    <w:p w14:paraId="3DA264FD" w14:textId="77777777" w:rsidR="007E5B07" w:rsidRPr="00023B8D" w:rsidRDefault="007E5B07" w:rsidP="0004205C">
      <w:pPr>
        <w:jc w:val="both"/>
        <w:rPr>
          <w:rFonts w:ascii="Calibri" w:hAnsi="Calibri" w:cs="BGKALI+BookAntiqua"/>
          <w:i/>
          <w:color w:val="365F91"/>
          <w:lang w:val="es-CO"/>
        </w:rPr>
      </w:pPr>
    </w:p>
    <w:p w14:paraId="1A0913C8" w14:textId="77777777" w:rsidR="007E5B07" w:rsidRPr="00023B8D" w:rsidRDefault="007E5B07" w:rsidP="0004205C">
      <w:pPr>
        <w:numPr>
          <w:ilvl w:val="0"/>
          <w:numId w:val="34"/>
        </w:numPr>
        <w:spacing w:after="0" w:line="240" w:lineRule="auto"/>
        <w:ind w:left="1071"/>
        <w:jc w:val="both"/>
        <w:rPr>
          <w:rFonts w:ascii="Calibri" w:hAnsi="Calibri" w:cs="BGKALI+BookAntiqua"/>
          <w:i/>
          <w:color w:val="365F91"/>
          <w:lang w:val="es-CO"/>
        </w:rPr>
      </w:pPr>
      <w:r w:rsidRPr="00023B8D">
        <w:rPr>
          <w:rFonts w:ascii="Calibri" w:hAnsi="Calibri" w:cs="BGKALI+BookAntiqua"/>
          <w:i/>
          <w:color w:val="365F91"/>
          <w:lang w:val="es-CO"/>
        </w:rPr>
        <w:t>Empresas, entidades o personas encargadas de hacer las auditorias.</w:t>
      </w:r>
    </w:p>
    <w:p w14:paraId="6948B047" w14:textId="77777777" w:rsidR="007E5B07" w:rsidRPr="00023B8D" w:rsidRDefault="007E5B07" w:rsidP="0004205C">
      <w:pPr>
        <w:numPr>
          <w:ilvl w:val="0"/>
          <w:numId w:val="34"/>
        </w:numPr>
        <w:spacing w:after="0" w:line="240" w:lineRule="auto"/>
        <w:ind w:left="1071"/>
        <w:jc w:val="both"/>
        <w:rPr>
          <w:rFonts w:ascii="Calibri" w:hAnsi="Calibri" w:cs="BGKALI+BookAntiqua"/>
          <w:i/>
          <w:color w:val="365F91"/>
          <w:lang w:val="es-CO"/>
        </w:rPr>
      </w:pPr>
      <w:r w:rsidRPr="00023B8D">
        <w:rPr>
          <w:rFonts w:ascii="Calibri" w:hAnsi="Calibri" w:cs="BGKALI+BookAntiqua"/>
          <w:i/>
          <w:color w:val="365F91"/>
          <w:lang w:val="es-CO"/>
        </w:rPr>
        <w:t>Fechas en que se realizaran las auditorias.</w:t>
      </w:r>
    </w:p>
    <w:p w14:paraId="249F7EB8" w14:textId="77777777" w:rsidR="007E5B07" w:rsidRPr="00023B8D" w:rsidRDefault="007E5B07" w:rsidP="0004205C">
      <w:pPr>
        <w:numPr>
          <w:ilvl w:val="0"/>
          <w:numId w:val="34"/>
        </w:numPr>
        <w:spacing w:after="0" w:line="240" w:lineRule="auto"/>
        <w:ind w:left="1071"/>
        <w:jc w:val="both"/>
        <w:rPr>
          <w:rFonts w:ascii="Calibri" w:hAnsi="Calibri" w:cs="BGKALI+BookAntiqua"/>
          <w:i/>
          <w:color w:val="365F91"/>
          <w:lang w:val="es-CO"/>
        </w:rPr>
      </w:pPr>
      <w:r w:rsidRPr="00023B8D">
        <w:rPr>
          <w:rFonts w:ascii="Calibri" w:hAnsi="Calibri" w:cs="BGKALI+BookAntiqua"/>
          <w:i/>
          <w:color w:val="365F91"/>
          <w:lang w:val="es-CO"/>
        </w:rPr>
        <w:t>Auditorias para el aseguramiento de la calidad</w:t>
      </w:r>
    </w:p>
    <w:p w14:paraId="15CD140A" w14:textId="77777777" w:rsidR="007E5B07" w:rsidRPr="00023B8D" w:rsidRDefault="007E5B07" w:rsidP="0004205C">
      <w:pPr>
        <w:numPr>
          <w:ilvl w:val="0"/>
          <w:numId w:val="34"/>
        </w:numPr>
        <w:spacing w:after="0" w:line="240" w:lineRule="auto"/>
        <w:ind w:left="1071"/>
        <w:jc w:val="both"/>
        <w:rPr>
          <w:rFonts w:ascii="Calibri" w:hAnsi="Calibri" w:cs="BGKALI+BookAntiqua"/>
          <w:i/>
          <w:color w:val="365F91"/>
          <w:lang w:val="es-CO"/>
        </w:rPr>
      </w:pPr>
      <w:r w:rsidRPr="00023B8D">
        <w:rPr>
          <w:rFonts w:ascii="Calibri" w:hAnsi="Calibri" w:cs="BGKALI+BookAntiqua"/>
          <w:i/>
          <w:color w:val="365F91"/>
          <w:lang w:val="es-CO"/>
        </w:rPr>
        <w:t>Número de personas que se encargaran de la revisión de cada entregable.</w:t>
      </w:r>
    </w:p>
    <w:p w14:paraId="77868A23" w14:textId="77777777" w:rsidR="007E5B07" w:rsidRPr="00023B8D" w:rsidRDefault="007E5B07" w:rsidP="0004205C">
      <w:pPr>
        <w:numPr>
          <w:ilvl w:val="0"/>
          <w:numId w:val="34"/>
        </w:numPr>
        <w:spacing w:after="0" w:line="240" w:lineRule="auto"/>
        <w:ind w:left="1071"/>
        <w:jc w:val="both"/>
        <w:rPr>
          <w:rFonts w:ascii="Calibri" w:hAnsi="Calibri" w:cs="BGKALI+BookAntiqua"/>
          <w:i/>
          <w:color w:val="365F91"/>
          <w:lang w:val="es-CO"/>
        </w:rPr>
      </w:pPr>
      <w:r w:rsidRPr="00023B8D">
        <w:rPr>
          <w:rFonts w:ascii="Calibri" w:hAnsi="Calibri" w:cs="BGKALI+BookAntiqua"/>
          <w:i/>
          <w:color w:val="365F91"/>
          <w:lang w:val="es-CO"/>
        </w:rPr>
        <w:t>Fechas en las que se revisará el avance del proyecto.</w:t>
      </w:r>
    </w:p>
    <w:p w14:paraId="7F6E5DFE" w14:textId="77777777" w:rsidR="007E5B07" w:rsidRDefault="007E5B07" w:rsidP="0004205C">
      <w:pPr>
        <w:pStyle w:val="Textocomentario"/>
      </w:pPr>
      <w:r>
        <w:t>[</w:t>
      </w:r>
      <w:proofErr w:type="spellStart"/>
      <w:r>
        <w:t>ironworks</w:t>
      </w:r>
      <w:proofErr w:type="spellEnd"/>
      <w:r>
        <w:t>]</w:t>
      </w:r>
    </w:p>
  </w:comment>
  <w:comment w:id="135" w:author="Alicia Beltran" w:date="2012-08-30T21:44:00Z" w:initials="AB">
    <w:p w14:paraId="4818CE16" w14:textId="77777777" w:rsidR="007E5B07" w:rsidRDefault="007E5B07" w:rsidP="0004205C">
      <w:pPr>
        <w:pStyle w:val="Textocomentario"/>
      </w:pPr>
      <w:r>
        <w:rPr>
          <w:rStyle w:val="Refdecomentario"/>
        </w:rPr>
        <w:annotationRef/>
      </w:r>
      <w:proofErr w:type="spellStart"/>
      <w:r>
        <w:t>lonk</w:t>
      </w:r>
      <w:proofErr w:type="spellEnd"/>
      <w:r>
        <w:t xml:space="preserve"> </w:t>
      </w:r>
      <w:proofErr w:type="spellStart"/>
      <w:r>
        <w:t>alplan</w:t>
      </w:r>
      <w:proofErr w:type="spellEnd"/>
      <w:r>
        <w:t xml:space="preserve"> de verificación  y  validación</w:t>
      </w:r>
    </w:p>
    <w:p w14:paraId="7AA702B9" w14:textId="77777777" w:rsidR="007E5B07" w:rsidRDefault="007E5B07" w:rsidP="0004205C">
      <w:pPr>
        <w:pStyle w:val="Textocomentario"/>
      </w:pPr>
    </w:p>
  </w:comment>
  <w:comment w:id="136" w:author="Alicia Beltran" w:date="2012-08-30T21:44:00Z" w:initials="AB">
    <w:p w14:paraId="74206026" w14:textId="77777777" w:rsidR="007E5B07" w:rsidRDefault="007E5B07" w:rsidP="0004205C">
      <w:pPr>
        <w:pStyle w:val="Textocomentario"/>
      </w:pPr>
      <w:r>
        <w:rPr>
          <w:rStyle w:val="Refdecomentario"/>
        </w:rPr>
        <w:annotationRef/>
      </w:r>
      <w:proofErr w:type="spellStart"/>
      <w:r>
        <w:t>nrcesito</w:t>
      </w:r>
      <w:proofErr w:type="spellEnd"/>
      <w:r>
        <w:t xml:space="preserve">  link a ese plan de </w:t>
      </w:r>
      <w:proofErr w:type="spellStart"/>
      <w:r>
        <w:t>aseg</w:t>
      </w:r>
      <w:proofErr w:type="spellEnd"/>
      <w:r>
        <w:t xml:space="preserve"> de la calidad</w:t>
      </w:r>
    </w:p>
  </w:comment>
  <w:comment w:id="137" w:author="Alicia Beltran" w:date="2012-08-30T21:44:00Z" w:initials="AB">
    <w:p w14:paraId="19159635" w14:textId="77777777" w:rsidR="007E5B07" w:rsidRDefault="007E5B07" w:rsidP="0004205C">
      <w:pPr>
        <w:pStyle w:val="Textocomentario"/>
      </w:pPr>
      <w:r>
        <w:rPr>
          <w:rStyle w:val="Refdecomentario"/>
        </w:rPr>
        <w:annotationRef/>
      </w:r>
      <w:r>
        <w:t>link a ese plan</w:t>
      </w:r>
    </w:p>
  </w:comment>
  <w:comment w:id="138" w:author="Alicia Beltran" w:date="2012-08-30T21:44:00Z" w:initials="AB">
    <w:p w14:paraId="6C30213B" w14:textId="77777777" w:rsidR="007E5B07" w:rsidRDefault="007E5B07" w:rsidP="0004205C">
      <w:pPr>
        <w:pStyle w:val="Textocomentario"/>
      </w:pPr>
      <w:r>
        <w:rPr>
          <w:rStyle w:val="Refdecomentario"/>
        </w:rPr>
        <w:annotationRef/>
      </w:r>
      <w:r>
        <w:t xml:space="preserve">link a ese </w:t>
      </w:r>
      <w:proofErr w:type="spellStart"/>
      <w:r>
        <w:t>plna</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C67719" w14:textId="77777777" w:rsidR="006A10A3" w:rsidRDefault="006A10A3" w:rsidP="00F31C00">
      <w:pPr>
        <w:spacing w:after="0" w:line="240" w:lineRule="auto"/>
      </w:pPr>
      <w:r>
        <w:separator/>
      </w:r>
    </w:p>
  </w:endnote>
  <w:endnote w:type="continuationSeparator" w:id="0">
    <w:p w14:paraId="6E6D8DD0" w14:textId="77777777" w:rsidR="006A10A3" w:rsidRDefault="006A10A3" w:rsidP="00F31C00">
      <w:pPr>
        <w:spacing w:after="0" w:line="240" w:lineRule="auto"/>
      </w:pPr>
      <w:r>
        <w:continuationSeparator/>
      </w:r>
    </w:p>
  </w:endnote>
  <w:endnote w:type="continuationNotice" w:id="1">
    <w:p w14:paraId="4D700A82" w14:textId="77777777" w:rsidR="006A10A3" w:rsidRDefault="006A10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10022FF" w:usb1="C000E47F" w:usb2="00000029" w:usb3="00000000" w:csb0="000001DF" w:csb1="00000000"/>
  </w:font>
  <w:font w:name="BGKALI+BookAntiqua">
    <w:altName w:val="Book Antiqu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F6A55" w14:textId="7D25F1CE" w:rsidR="007E5B07" w:rsidRPr="00595763" w:rsidRDefault="007E5B07" w:rsidP="00595763">
    <w:pPr>
      <w:pStyle w:val="Piedepgina"/>
      <w:rPr>
        <w:lang w:val="en-US"/>
      </w:rPr>
    </w:pPr>
    <w:sdt>
      <w:sdtPr>
        <w:rPr>
          <w:b/>
          <w:i/>
          <w:lang w:val="en-US"/>
        </w:rPr>
        <w:alias w:val="Company"/>
        <w:tag w:val=""/>
        <w:id w:val="1850374069"/>
        <w:dataBinding w:prefixMappings="xmlns:ns0='http://schemas.openxmlformats.org/officeDocument/2006/extended-properties' " w:xpath="/ns0:Properties[1]/ns0:Company[1]" w:storeItemID="{6668398D-A668-4E3E-A5EB-62B293D839F1}"/>
        <w:text/>
      </w:sdtPr>
      <w:sdtContent>
        <w:r w:rsidRPr="007D5D4D">
          <w:rPr>
            <w:b/>
            <w:i/>
            <w:lang w:val="en-US"/>
          </w:rPr>
          <w:t>Fifth Floor Corp.</w:t>
        </w:r>
      </w:sdtContent>
    </w:sdt>
    <w:r>
      <w:rPr>
        <w:b/>
        <w:i/>
        <w:lang w:val="en-US"/>
      </w:rPr>
      <w:t xml:space="preserve">  </w:t>
    </w:r>
    <w:r w:rsidRPr="0077450E" w:rsidDel="00D3705E">
      <w:rPr>
        <w:b/>
        <w:i/>
        <w:lang w:val="en-US"/>
      </w:rPr>
      <w:t xml:space="preserve"> </w:t>
    </w:r>
    <w:sdt>
      <w:sdtPr>
        <w:rPr>
          <w:b/>
          <w:i/>
        </w:rPr>
        <w:alias w:val="Publish Date"/>
        <w:tag w:val=""/>
        <w:id w:val="-728146405"/>
        <w:dataBinding w:prefixMappings="xmlns:ns0='http://schemas.microsoft.com/office/2006/coverPageProps' " w:xpath="/ns0:CoverPageProperties[1]/ns0:PublishDate[1]" w:storeItemID="{55AF091B-3C7A-41E3-B477-F2FDAA23CFDA}"/>
        <w:date w:fullDate="2012-09-11T00:00:00Z">
          <w:dateFormat w:val="M/d/yyyy"/>
          <w:lid w:val="en-US"/>
          <w:storeMappedDataAs w:val="dateTime"/>
          <w:calendar w:val="gregorian"/>
        </w:date>
      </w:sdtPr>
      <w:sdtContent>
        <w:r>
          <w:rPr>
            <w:b/>
            <w:i/>
            <w:lang w:val="en-US"/>
          </w:rPr>
          <w:t>9/11/2012</w:t>
        </w:r>
      </w:sdtContent>
    </w:sdt>
    <w:r w:rsidRPr="0077450E" w:rsidDel="00D3705E">
      <w:rPr>
        <w:b/>
        <w:i/>
        <w:lang w:val="en-US"/>
      </w:rPr>
      <w:t xml:space="preserve"> </w:t>
    </w:r>
    <w:r w:rsidRPr="0077450E">
      <w:rPr>
        <w:b/>
        <w:i/>
        <w:lang w:val="en-US"/>
      </w:rPr>
      <w:tab/>
    </w:r>
    <w:r w:rsidRPr="0077450E">
      <w:rPr>
        <w:b/>
        <w:i/>
        <w:lang w:val="en-US"/>
      </w:rPr>
      <w:tab/>
    </w:r>
    <w:r w:rsidRPr="0077450E">
      <w:rPr>
        <w:b/>
        <w:i/>
        <w:lang w:val="en-US"/>
      </w:rPr>
      <w:tab/>
    </w:r>
    <w:r w:rsidRPr="0077450E">
      <w:rPr>
        <w:b/>
        <w:i/>
        <w:lang w:val="en-US"/>
      </w:rPr>
      <w:tab/>
    </w:r>
    <w:r w:rsidRPr="0077450E">
      <w:rPr>
        <w:b/>
        <w:i/>
        <w:lang w:val="en-US"/>
      </w:rPr>
      <w:tab/>
      <w:t>SPMP</w:t>
    </w:r>
    <w:r w:rsidRPr="0077450E">
      <w:rPr>
        <w:i/>
        <w:lang w:val="en-US"/>
      </w:rPr>
      <w:t xml:space="preserve"> </w:t>
    </w:r>
    <w:proofErr w:type="spellStart"/>
    <w:r w:rsidRPr="0077450E">
      <w:rPr>
        <w:i/>
        <w:lang w:val="en-US"/>
      </w:rPr>
      <w:t>Pagina</w:t>
    </w:r>
    <w:proofErr w:type="spellEnd"/>
    <w:r w:rsidRPr="0077450E">
      <w:rPr>
        <w:b/>
        <w:i/>
        <w:lang w:val="en-US"/>
      </w:rPr>
      <w:t xml:space="preserve"> [</w:t>
    </w:r>
    <w:r w:rsidRPr="00566B5C">
      <w:rPr>
        <w:b/>
        <w:i/>
      </w:rPr>
      <w:fldChar w:fldCharType="begin"/>
    </w:r>
    <w:r w:rsidRPr="0077450E">
      <w:rPr>
        <w:b/>
        <w:i/>
        <w:lang w:val="en-US"/>
      </w:rPr>
      <w:instrText xml:space="preserve"> PAGE   \* MERGEFORMAT </w:instrText>
    </w:r>
    <w:r w:rsidRPr="00566B5C">
      <w:rPr>
        <w:b/>
        <w:i/>
      </w:rPr>
      <w:fldChar w:fldCharType="separate"/>
    </w:r>
    <w:r w:rsidR="00D56C03">
      <w:rPr>
        <w:b/>
        <w:i/>
        <w:noProof/>
        <w:lang w:val="en-US"/>
      </w:rPr>
      <w:t>20</w:t>
    </w:r>
    <w:r w:rsidRPr="00566B5C">
      <w:rPr>
        <w:b/>
        <w:i/>
        <w:noProof/>
      </w:rPr>
      <w:fldChar w:fldCharType="end"/>
    </w:r>
    <w:r w:rsidRPr="0077450E">
      <w:rPr>
        <w:b/>
        <w:i/>
        <w:lang w:val="en-US"/>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8DFB51" w14:textId="77777777" w:rsidR="007E5B07" w:rsidRPr="008830EB" w:rsidRDefault="007E5B07" w:rsidP="00D3705E">
    <w:pPr>
      <w:pStyle w:val="Piedepgina"/>
      <w:tabs>
        <w:tab w:val="center" w:pos="4135"/>
        <w:tab w:val="left" w:pos="5359"/>
      </w:tabs>
      <w:rPr>
        <w:lang w:val="en-US"/>
      </w:rPr>
    </w:pPr>
    <w:r w:rsidRPr="00D3705E">
      <w:rPr>
        <w:b/>
        <w:i/>
        <w:lang w:val="en-US"/>
      </w:rPr>
      <w:t>SPMP</w:t>
    </w:r>
    <w:r w:rsidRPr="008830EB">
      <w:rPr>
        <w:b/>
        <w:i/>
        <w:lang w:val="en-US"/>
      </w:rPr>
      <w:t xml:space="preserve"> </w:t>
    </w:r>
    <w:proofErr w:type="spellStart"/>
    <w:r w:rsidRPr="008830EB">
      <w:rPr>
        <w:i/>
        <w:lang w:val="en-US"/>
      </w:rPr>
      <w:t>Pagina</w:t>
    </w:r>
    <w:proofErr w:type="spellEnd"/>
    <w:r w:rsidRPr="00265D77">
      <w:rPr>
        <w:i/>
        <w:lang w:val="en-US"/>
      </w:rPr>
      <w:t xml:space="preserve"> </w:t>
    </w:r>
    <w:r w:rsidRPr="00D3705E">
      <w:rPr>
        <w:b/>
        <w:i/>
        <w:lang w:val="en-US"/>
      </w:rPr>
      <w:t>[</w:t>
    </w:r>
    <w:r w:rsidRPr="00566B5C">
      <w:rPr>
        <w:b/>
        <w:i/>
      </w:rPr>
      <w:fldChar w:fldCharType="begin"/>
    </w:r>
    <w:r w:rsidRPr="00D3705E">
      <w:rPr>
        <w:b/>
        <w:i/>
        <w:lang w:val="en-US"/>
      </w:rPr>
      <w:instrText xml:space="preserve"> PAGE   \* MERGEFORMAT </w:instrText>
    </w:r>
    <w:r w:rsidRPr="00566B5C">
      <w:rPr>
        <w:b/>
        <w:i/>
      </w:rPr>
      <w:fldChar w:fldCharType="separate"/>
    </w:r>
    <w:r w:rsidR="00B34A0A">
      <w:rPr>
        <w:b/>
        <w:i/>
        <w:noProof/>
        <w:lang w:val="en-US"/>
      </w:rPr>
      <w:t>27</w:t>
    </w:r>
    <w:r w:rsidRPr="00566B5C">
      <w:rPr>
        <w:b/>
        <w:i/>
        <w:noProof/>
      </w:rPr>
      <w:fldChar w:fldCharType="end"/>
    </w:r>
    <w:r w:rsidRPr="00D3705E">
      <w:rPr>
        <w:b/>
        <w:i/>
        <w:lang w:val="en-US"/>
      </w:rPr>
      <w:t>]</w:t>
    </w:r>
    <w:r w:rsidRPr="00D3705E">
      <w:rPr>
        <w:b/>
        <w:i/>
        <w:lang w:val="en-US"/>
      </w:rPr>
      <w:tab/>
    </w:r>
    <w:r w:rsidRPr="00D3705E">
      <w:rPr>
        <w:b/>
        <w:i/>
        <w:lang w:val="en-US"/>
      </w:rPr>
      <w:tab/>
    </w:r>
    <w:r w:rsidRPr="00D3705E">
      <w:rPr>
        <w:b/>
        <w:i/>
        <w:lang w:val="en-US"/>
      </w:rPr>
      <w:tab/>
      <w:t xml:space="preserve">   </w:t>
    </w:r>
    <w:r w:rsidRPr="00D3705E">
      <w:rPr>
        <w:b/>
        <w:i/>
        <w:lang w:val="en-US"/>
      </w:rPr>
      <w:tab/>
    </w:r>
    <w:sdt>
      <w:sdtPr>
        <w:rPr>
          <w:b/>
          <w:i/>
          <w:lang w:val="en-US"/>
        </w:rPr>
        <w:alias w:val="Company"/>
        <w:tag w:val=""/>
        <w:id w:val="-1782717534"/>
        <w:dataBinding w:prefixMappings="xmlns:ns0='http://schemas.openxmlformats.org/officeDocument/2006/extended-properties' " w:xpath="/ns0:Properties[1]/ns0:Company[1]" w:storeItemID="{6668398D-A668-4E3E-A5EB-62B293D839F1}"/>
        <w:text/>
      </w:sdtPr>
      <w:sdtContent>
        <w:r w:rsidRPr="007D5D4D">
          <w:rPr>
            <w:b/>
            <w:i/>
            <w:lang w:val="en-US"/>
          </w:rPr>
          <w:t>Fifth Floor Corp.</w:t>
        </w:r>
      </w:sdtContent>
    </w:sdt>
    <w:r w:rsidRPr="00D3705E">
      <w:rPr>
        <w:b/>
        <w:i/>
        <w:lang w:val="en-US"/>
      </w:rPr>
      <w:tab/>
    </w:r>
    <w:sdt>
      <w:sdtPr>
        <w:rPr>
          <w:b/>
          <w:i/>
        </w:rPr>
        <w:alias w:val="Publish Date"/>
        <w:tag w:val=""/>
        <w:id w:val="935558964"/>
        <w:dataBinding w:prefixMappings="xmlns:ns0='http://schemas.microsoft.com/office/2006/coverPageProps' " w:xpath="/ns0:CoverPageProperties[1]/ns0:PublishDate[1]" w:storeItemID="{55AF091B-3C7A-41E3-B477-F2FDAA23CFDA}"/>
        <w:date w:fullDate="2012-09-11T00:00:00Z">
          <w:dateFormat w:val="M/d/yyyy"/>
          <w:lid w:val="en-US"/>
          <w:storeMappedDataAs w:val="dateTime"/>
          <w:calendar w:val="gregorian"/>
        </w:date>
      </w:sdtPr>
      <w:sdtContent>
        <w:r>
          <w:rPr>
            <w:b/>
            <w:i/>
            <w:lang w:val="en-US"/>
          </w:rPr>
          <w:t>9/11/2012</w:t>
        </w:r>
      </w:sdtContent>
    </w:sdt>
  </w:p>
  <w:p w14:paraId="6A517EE9" w14:textId="77777777" w:rsidR="007E5B07" w:rsidRPr="00595763" w:rsidRDefault="007E5B0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C55ECC" w14:textId="77777777" w:rsidR="006A10A3" w:rsidRDefault="006A10A3" w:rsidP="00F31C00">
      <w:pPr>
        <w:spacing w:after="0" w:line="240" w:lineRule="auto"/>
      </w:pPr>
      <w:r>
        <w:separator/>
      </w:r>
    </w:p>
  </w:footnote>
  <w:footnote w:type="continuationSeparator" w:id="0">
    <w:p w14:paraId="1CD60829" w14:textId="77777777" w:rsidR="006A10A3" w:rsidRDefault="006A10A3" w:rsidP="00F31C00">
      <w:pPr>
        <w:spacing w:after="0" w:line="240" w:lineRule="auto"/>
      </w:pPr>
      <w:r>
        <w:continuationSeparator/>
      </w:r>
    </w:p>
  </w:footnote>
  <w:footnote w:type="continuationNotice" w:id="1">
    <w:p w14:paraId="5DF1E2EE" w14:textId="77777777" w:rsidR="006A10A3" w:rsidRDefault="006A10A3">
      <w:pPr>
        <w:spacing w:after="0" w:line="240" w:lineRule="auto"/>
      </w:pPr>
    </w:p>
  </w:footnote>
  <w:footnote w:id="2">
    <w:p w14:paraId="0D77B432" w14:textId="77777777" w:rsidR="007E5B07" w:rsidRPr="00B3049E" w:rsidRDefault="007E5B07" w:rsidP="0004205C">
      <w:pPr>
        <w:pStyle w:val="Textonotapie"/>
        <w:rPr>
          <w:lang w:val="es-ES"/>
        </w:rPr>
      </w:pPr>
      <w:r>
        <w:rPr>
          <w:rStyle w:val="Refdenotaalpie"/>
        </w:rPr>
        <w:footnoteRef/>
      </w:r>
      <w:r>
        <w:t xml:space="preserve"> </w:t>
      </w:r>
      <w:r w:rsidRPr="00B3049E">
        <w:rPr>
          <w:lang w:val="es-ES"/>
        </w:rPr>
        <w:t xml:space="preserve">Su principal objetivo es encontrar defectos en </w:t>
      </w:r>
      <w:proofErr w:type="gramStart"/>
      <w:r w:rsidRPr="00B3049E">
        <w:rPr>
          <w:lang w:val="es-ES"/>
        </w:rPr>
        <w:t>el  programa</w:t>
      </w:r>
      <w:proofErr w:type="gramEnd"/>
      <w:r w:rsidRPr="00B3049E">
        <w:rPr>
          <w:lang w:val="es-ES"/>
        </w:rPr>
        <w:t xml:space="preserve">, en lugar de </w:t>
      </w:r>
      <w:proofErr w:type="spellStart"/>
      <w:r w:rsidRPr="00B3049E">
        <w:rPr>
          <w:lang w:val="es-ES"/>
        </w:rPr>
        <w:t>considerer</w:t>
      </w:r>
      <w:proofErr w:type="spellEnd"/>
      <w:r w:rsidRPr="00B3049E">
        <w:rPr>
          <w:lang w:val="es-ES"/>
        </w:rPr>
        <w:t xml:space="preserve"> aspectos  mayores del diseño.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F1E03" w14:textId="77777777" w:rsidR="007E5B07" w:rsidRPr="00433CC3" w:rsidRDefault="007E5B07" w:rsidP="00993B32">
    <w:pPr>
      <w:pStyle w:val="Encabezado"/>
      <w:rPr>
        <w:b/>
      </w:rPr>
    </w:pPr>
    <w:r w:rsidRPr="00595763">
      <w:rPr>
        <w:b/>
        <w:noProof/>
        <w:lang w:val="es-CO" w:eastAsia="es-CO"/>
      </w:rPr>
      <w:drawing>
        <wp:anchor distT="0" distB="0" distL="114300" distR="114300" simplePos="0" relativeHeight="251657216" behindDoc="1" locked="0" layoutInCell="1" allowOverlap="1" wp14:anchorId="13AAB379" wp14:editId="0C838E59">
          <wp:simplePos x="0" y="0"/>
          <wp:positionH relativeFrom="column">
            <wp:posOffset>-918210</wp:posOffset>
          </wp:positionH>
          <wp:positionV relativeFrom="paragraph">
            <wp:posOffset>-120650</wp:posOffset>
          </wp:positionV>
          <wp:extent cx="847725" cy="741045"/>
          <wp:effectExtent l="0" t="0" r="9525" b="1905"/>
          <wp:wrapTight wrapText="bothSides">
            <wp:wrapPolygon edited="0">
              <wp:start x="12620" y="0"/>
              <wp:lineTo x="6796" y="1666"/>
              <wp:lineTo x="0" y="6663"/>
              <wp:lineTo x="0" y="12216"/>
              <wp:lineTo x="2427" y="18879"/>
              <wp:lineTo x="5339" y="21100"/>
              <wp:lineTo x="16989" y="21100"/>
              <wp:lineTo x="19416" y="18879"/>
              <wp:lineTo x="19901" y="13326"/>
              <wp:lineTo x="19416" y="9995"/>
              <wp:lineTo x="21357" y="2776"/>
              <wp:lineTo x="20872" y="0"/>
              <wp:lineTo x="12620" y="0"/>
            </wp:wrapPolygon>
          </wp:wrapTight>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741045"/>
                  </a:xfrm>
                  <a:prstGeom prst="rect">
                    <a:avLst/>
                  </a:prstGeom>
                </pic:spPr>
              </pic:pic>
            </a:graphicData>
          </a:graphic>
          <wp14:sizeRelH relativeFrom="page">
            <wp14:pctWidth>0</wp14:pctWidth>
          </wp14:sizeRelH>
          <wp14:sizeRelV relativeFrom="page">
            <wp14:pctHeight>0</wp14:pctHeight>
          </wp14:sizeRelV>
        </wp:anchor>
      </w:drawing>
    </w:r>
    <w:r w:rsidRPr="00433CC3">
      <w:rPr>
        <w:b/>
      </w:rPr>
      <w:t>FIFTH FLOOR CORP</w:t>
    </w:r>
  </w:p>
  <w:p w14:paraId="154F0620" w14:textId="77777777" w:rsidR="007E5B07" w:rsidRPr="00433CC3" w:rsidRDefault="007E5B07" w:rsidP="00993B32">
    <w:pPr>
      <w:pStyle w:val="Encabezado"/>
      <w:rPr>
        <w:b/>
      </w:rPr>
    </w:pPr>
    <w:r w:rsidRPr="00433CC3">
      <w:rPr>
        <w:b/>
      </w:rPr>
      <w:t>SPMP</w:t>
    </w:r>
  </w:p>
  <w:p w14:paraId="598F8CD2" w14:textId="77777777" w:rsidR="007E5B07" w:rsidRDefault="007E5B07" w:rsidP="0059576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72D10" w14:textId="74F52186" w:rsidR="007E5B07" w:rsidRDefault="007E5B07" w:rsidP="00082A52">
    <w:pPr>
      <w:pStyle w:val="Encabezado"/>
      <w:jc w:val="right"/>
      <w:rPr>
        <w:b/>
      </w:rPr>
    </w:pPr>
    <w:r w:rsidRPr="00595763">
      <w:rPr>
        <w:b/>
        <w:noProof/>
        <w:lang w:val="es-CO" w:eastAsia="es-CO"/>
      </w:rPr>
      <w:drawing>
        <wp:anchor distT="0" distB="0" distL="114300" distR="114300" simplePos="0" relativeHeight="251656192" behindDoc="1" locked="0" layoutInCell="1" allowOverlap="1" wp14:anchorId="5379B278" wp14:editId="20D4CAE2">
          <wp:simplePos x="0" y="0"/>
          <wp:positionH relativeFrom="column">
            <wp:posOffset>5608103</wp:posOffset>
          </wp:positionH>
          <wp:positionV relativeFrom="paragraph">
            <wp:posOffset>-1905</wp:posOffset>
          </wp:positionV>
          <wp:extent cx="847725" cy="741045"/>
          <wp:effectExtent l="0" t="0" r="9525" b="1905"/>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741045"/>
                  </a:xfrm>
                  <a:prstGeom prst="rect">
                    <a:avLst/>
                  </a:prstGeom>
                </pic:spPr>
              </pic:pic>
            </a:graphicData>
          </a:graphic>
          <wp14:sizeRelH relativeFrom="page">
            <wp14:pctWidth>0</wp14:pctWidth>
          </wp14:sizeRelH>
          <wp14:sizeRelV relativeFrom="page">
            <wp14:pctHeight>0</wp14:pctHeight>
          </wp14:sizeRelV>
        </wp:anchor>
      </w:drawing>
    </w:r>
  </w:p>
  <w:p w14:paraId="3ED201D2" w14:textId="2C6C8703" w:rsidR="007E5B07" w:rsidRPr="00433CC3" w:rsidRDefault="007E5B07" w:rsidP="00082A52">
    <w:pPr>
      <w:pStyle w:val="Encabezado"/>
      <w:jc w:val="right"/>
      <w:rPr>
        <w:b/>
      </w:rPr>
    </w:pPr>
    <w:r w:rsidRPr="00433CC3">
      <w:rPr>
        <w:b/>
      </w:rPr>
      <w:t>FIFTH FLOOR CORP</w:t>
    </w:r>
  </w:p>
  <w:p w14:paraId="199CAA69" w14:textId="77777777" w:rsidR="007E5B07" w:rsidRPr="00433CC3" w:rsidRDefault="007E5B07" w:rsidP="00082A52">
    <w:pPr>
      <w:pStyle w:val="Encabezado"/>
      <w:jc w:val="right"/>
      <w:rPr>
        <w:b/>
      </w:rPr>
    </w:pPr>
    <w:r w:rsidRPr="00433CC3">
      <w:rPr>
        <w:b/>
      </w:rPr>
      <w:t>SPMP</w:t>
    </w:r>
  </w:p>
  <w:p w14:paraId="737822C0" w14:textId="20F95FA6" w:rsidR="007E5B07" w:rsidRDefault="007E5B07" w:rsidP="00B87FCF">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929FB"/>
    <w:multiLevelType w:val="hybridMultilevel"/>
    <w:tmpl w:val="31CCC3DA"/>
    <w:lvl w:ilvl="0" w:tplc="0C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nsid w:val="12FC78D7"/>
    <w:multiLevelType w:val="hybridMultilevel"/>
    <w:tmpl w:val="502AE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D1769"/>
    <w:multiLevelType w:val="hybridMultilevel"/>
    <w:tmpl w:val="85883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9E4F65"/>
    <w:multiLevelType w:val="hybridMultilevel"/>
    <w:tmpl w:val="4C8E4AC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nsid w:val="1DB42A55"/>
    <w:multiLevelType w:val="hybridMultilevel"/>
    <w:tmpl w:val="4FEA2F9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3AE0A62"/>
    <w:multiLevelType w:val="hybridMultilevel"/>
    <w:tmpl w:val="357A08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26D329A8"/>
    <w:multiLevelType w:val="hybridMultilevel"/>
    <w:tmpl w:val="267E094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2C5D191F"/>
    <w:multiLevelType w:val="hybridMultilevel"/>
    <w:tmpl w:val="D534C3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C916037"/>
    <w:multiLevelType w:val="hybridMultilevel"/>
    <w:tmpl w:val="6FBC18B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E566388"/>
    <w:multiLevelType w:val="hybridMultilevel"/>
    <w:tmpl w:val="555E6066"/>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0">
    <w:nsid w:val="3696537F"/>
    <w:multiLevelType w:val="hybridMultilevel"/>
    <w:tmpl w:val="084487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9647CFC"/>
    <w:multiLevelType w:val="hybridMultilevel"/>
    <w:tmpl w:val="38208FA0"/>
    <w:lvl w:ilvl="0" w:tplc="0C0A000F">
      <w:start w:val="1"/>
      <w:numFmt w:val="decimal"/>
      <w:lvlText w:val="%1."/>
      <w:lvlJc w:val="left"/>
      <w:pPr>
        <w:ind w:left="775" w:hanging="360"/>
      </w:pPr>
    </w:lvl>
    <w:lvl w:ilvl="1" w:tplc="0C0A0019" w:tentative="1">
      <w:start w:val="1"/>
      <w:numFmt w:val="lowerLetter"/>
      <w:lvlText w:val="%2."/>
      <w:lvlJc w:val="left"/>
      <w:pPr>
        <w:ind w:left="1495" w:hanging="360"/>
      </w:pPr>
    </w:lvl>
    <w:lvl w:ilvl="2" w:tplc="0C0A001B" w:tentative="1">
      <w:start w:val="1"/>
      <w:numFmt w:val="lowerRoman"/>
      <w:lvlText w:val="%3."/>
      <w:lvlJc w:val="right"/>
      <w:pPr>
        <w:ind w:left="2215" w:hanging="180"/>
      </w:pPr>
    </w:lvl>
    <w:lvl w:ilvl="3" w:tplc="0C0A000F" w:tentative="1">
      <w:start w:val="1"/>
      <w:numFmt w:val="decimal"/>
      <w:lvlText w:val="%4."/>
      <w:lvlJc w:val="left"/>
      <w:pPr>
        <w:ind w:left="2935" w:hanging="360"/>
      </w:pPr>
    </w:lvl>
    <w:lvl w:ilvl="4" w:tplc="0C0A0019" w:tentative="1">
      <w:start w:val="1"/>
      <w:numFmt w:val="lowerLetter"/>
      <w:lvlText w:val="%5."/>
      <w:lvlJc w:val="left"/>
      <w:pPr>
        <w:ind w:left="3655" w:hanging="360"/>
      </w:pPr>
    </w:lvl>
    <w:lvl w:ilvl="5" w:tplc="0C0A001B" w:tentative="1">
      <w:start w:val="1"/>
      <w:numFmt w:val="lowerRoman"/>
      <w:lvlText w:val="%6."/>
      <w:lvlJc w:val="right"/>
      <w:pPr>
        <w:ind w:left="4375" w:hanging="180"/>
      </w:pPr>
    </w:lvl>
    <w:lvl w:ilvl="6" w:tplc="0C0A000F" w:tentative="1">
      <w:start w:val="1"/>
      <w:numFmt w:val="decimal"/>
      <w:lvlText w:val="%7."/>
      <w:lvlJc w:val="left"/>
      <w:pPr>
        <w:ind w:left="5095" w:hanging="360"/>
      </w:pPr>
    </w:lvl>
    <w:lvl w:ilvl="7" w:tplc="0C0A0019" w:tentative="1">
      <w:start w:val="1"/>
      <w:numFmt w:val="lowerLetter"/>
      <w:lvlText w:val="%8."/>
      <w:lvlJc w:val="left"/>
      <w:pPr>
        <w:ind w:left="5815" w:hanging="360"/>
      </w:pPr>
    </w:lvl>
    <w:lvl w:ilvl="8" w:tplc="0C0A001B" w:tentative="1">
      <w:start w:val="1"/>
      <w:numFmt w:val="lowerRoman"/>
      <w:lvlText w:val="%9."/>
      <w:lvlJc w:val="right"/>
      <w:pPr>
        <w:ind w:left="6535" w:hanging="180"/>
      </w:pPr>
    </w:lvl>
  </w:abstractNum>
  <w:abstractNum w:abstractNumId="12">
    <w:nsid w:val="39B04D3D"/>
    <w:multiLevelType w:val="hybridMultilevel"/>
    <w:tmpl w:val="D95657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3FF01200"/>
    <w:multiLevelType w:val="hybridMultilevel"/>
    <w:tmpl w:val="6956A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7E6A5D"/>
    <w:multiLevelType w:val="hybridMultilevel"/>
    <w:tmpl w:val="5C627E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4EF3ACB"/>
    <w:multiLevelType w:val="hybridMultilevel"/>
    <w:tmpl w:val="772C600E"/>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nsid w:val="48691689"/>
    <w:multiLevelType w:val="hybridMultilevel"/>
    <w:tmpl w:val="917A9E18"/>
    <w:lvl w:ilvl="0" w:tplc="0C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E8F769B"/>
    <w:multiLevelType w:val="hybridMultilevel"/>
    <w:tmpl w:val="DB2A7DF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266501A"/>
    <w:multiLevelType w:val="hybridMultilevel"/>
    <w:tmpl w:val="816E00B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52706C7E"/>
    <w:multiLevelType w:val="hybridMultilevel"/>
    <w:tmpl w:val="B6D4915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29F6CCE"/>
    <w:multiLevelType w:val="hybridMultilevel"/>
    <w:tmpl w:val="CAF0E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2E26135"/>
    <w:multiLevelType w:val="hybridMultilevel"/>
    <w:tmpl w:val="07DE25C0"/>
    <w:lvl w:ilvl="0" w:tplc="240A000D">
      <w:start w:val="1"/>
      <w:numFmt w:val="bullet"/>
      <w:lvlText w:val=""/>
      <w:lvlJc w:val="left"/>
      <w:pPr>
        <w:ind w:left="1431" w:hanging="360"/>
      </w:pPr>
      <w:rPr>
        <w:rFonts w:ascii="Wingdings" w:hAnsi="Wingdings" w:hint="default"/>
      </w:rPr>
    </w:lvl>
    <w:lvl w:ilvl="1" w:tplc="240A0003" w:tentative="1">
      <w:start w:val="1"/>
      <w:numFmt w:val="bullet"/>
      <w:lvlText w:val="o"/>
      <w:lvlJc w:val="left"/>
      <w:pPr>
        <w:ind w:left="2151" w:hanging="360"/>
      </w:pPr>
      <w:rPr>
        <w:rFonts w:ascii="Courier New" w:hAnsi="Courier New" w:cs="Courier New" w:hint="default"/>
      </w:rPr>
    </w:lvl>
    <w:lvl w:ilvl="2" w:tplc="240A0005" w:tentative="1">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cs="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cs="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22">
    <w:nsid w:val="535072D2"/>
    <w:multiLevelType w:val="hybridMultilevel"/>
    <w:tmpl w:val="428EB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8C29B7"/>
    <w:multiLevelType w:val="hybridMultilevel"/>
    <w:tmpl w:val="08A8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843222"/>
    <w:multiLevelType w:val="hybridMultilevel"/>
    <w:tmpl w:val="6038BEB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5EC61511"/>
    <w:multiLevelType w:val="hybridMultilevel"/>
    <w:tmpl w:val="AD2AB4B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2AE7955"/>
    <w:multiLevelType w:val="hybridMultilevel"/>
    <w:tmpl w:val="5706F4B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32B340B"/>
    <w:multiLevelType w:val="hybridMultilevel"/>
    <w:tmpl w:val="77544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E16ED4"/>
    <w:multiLevelType w:val="hybridMultilevel"/>
    <w:tmpl w:val="00E25302"/>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9">
    <w:nsid w:val="64C10B05"/>
    <w:multiLevelType w:val="hybridMultilevel"/>
    <w:tmpl w:val="C39E34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6ACD16D8"/>
    <w:multiLevelType w:val="hybridMultilevel"/>
    <w:tmpl w:val="0600944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39F5EF5"/>
    <w:multiLevelType w:val="hybridMultilevel"/>
    <w:tmpl w:val="516AC056"/>
    <w:lvl w:ilvl="0" w:tplc="0C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74AB1BAC"/>
    <w:multiLevelType w:val="hybridMultilevel"/>
    <w:tmpl w:val="BB26235C"/>
    <w:lvl w:ilvl="0" w:tplc="0C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3">
    <w:nsid w:val="74CA2F54"/>
    <w:multiLevelType w:val="multilevel"/>
    <w:tmpl w:val="1830420C"/>
    <w:lvl w:ilvl="0">
      <w:start w:val="1"/>
      <w:numFmt w:val="decimal"/>
      <w:lvlText w:val="%1."/>
      <w:lvlJc w:val="left"/>
      <w:pPr>
        <w:ind w:left="1212" w:hanging="360"/>
      </w:pPr>
    </w:lvl>
    <w:lvl w:ilvl="1">
      <w:start w:val="1"/>
      <w:numFmt w:val="decimal"/>
      <w:isLgl/>
      <w:lvlText w:val="%1.%2."/>
      <w:lvlJc w:val="left"/>
      <w:pPr>
        <w:ind w:left="1572" w:hanging="720"/>
      </w:pPr>
      <w:rPr>
        <w:rFonts w:hint="default"/>
      </w:rPr>
    </w:lvl>
    <w:lvl w:ilvl="2">
      <w:start w:val="3"/>
      <w:numFmt w:val="decimal"/>
      <w:isLgl/>
      <w:lvlText w:val="%1.%2.%3."/>
      <w:lvlJc w:val="left"/>
      <w:pPr>
        <w:ind w:left="1572" w:hanging="720"/>
      </w:pPr>
      <w:rPr>
        <w:rFonts w:hint="default"/>
      </w:rPr>
    </w:lvl>
    <w:lvl w:ilvl="3">
      <w:start w:val="1"/>
      <w:numFmt w:val="decimal"/>
      <w:isLgl/>
      <w:lvlText w:val="%1.%2.%3.%4."/>
      <w:lvlJc w:val="left"/>
      <w:pPr>
        <w:ind w:left="1932" w:hanging="1080"/>
      </w:pPr>
      <w:rPr>
        <w:rFonts w:hint="default"/>
      </w:rPr>
    </w:lvl>
    <w:lvl w:ilvl="4">
      <w:start w:val="1"/>
      <w:numFmt w:val="decimal"/>
      <w:isLgl/>
      <w:lvlText w:val="%1.%2.%3.%4.%5."/>
      <w:lvlJc w:val="left"/>
      <w:pPr>
        <w:ind w:left="1932" w:hanging="1080"/>
      </w:pPr>
      <w:rPr>
        <w:rFonts w:hint="default"/>
      </w:rPr>
    </w:lvl>
    <w:lvl w:ilvl="5">
      <w:start w:val="1"/>
      <w:numFmt w:val="decimal"/>
      <w:isLgl/>
      <w:lvlText w:val="%1.%2.%3.%4.%5.%6."/>
      <w:lvlJc w:val="left"/>
      <w:pPr>
        <w:ind w:left="2292" w:hanging="1440"/>
      </w:pPr>
      <w:rPr>
        <w:rFonts w:hint="default"/>
      </w:rPr>
    </w:lvl>
    <w:lvl w:ilvl="6">
      <w:start w:val="1"/>
      <w:numFmt w:val="decimal"/>
      <w:isLgl/>
      <w:lvlText w:val="%1.%2.%3.%4.%5.%6.%7."/>
      <w:lvlJc w:val="left"/>
      <w:pPr>
        <w:ind w:left="2292" w:hanging="1440"/>
      </w:pPr>
      <w:rPr>
        <w:rFonts w:hint="default"/>
      </w:rPr>
    </w:lvl>
    <w:lvl w:ilvl="7">
      <w:start w:val="1"/>
      <w:numFmt w:val="decimal"/>
      <w:isLgl/>
      <w:lvlText w:val="%1.%2.%3.%4.%5.%6.%7.%8."/>
      <w:lvlJc w:val="left"/>
      <w:pPr>
        <w:ind w:left="2652" w:hanging="1800"/>
      </w:pPr>
      <w:rPr>
        <w:rFonts w:hint="default"/>
      </w:rPr>
    </w:lvl>
    <w:lvl w:ilvl="8">
      <w:start w:val="1"/>
      <w:numFmt w:val="decimal"/>
      <w:isLgl/>
      <w:lvlText w:val="%1.%2.%3.%4.%5.%6.%7.%8.%9."/>
      <w:lvlJc w:val="left"/>
      <w:pPr>
        <w:ind w:left="3012" w:hanging="2160"/>
      </w:pPr>
      <w:rPr>
        <w:rFonts w:hint="default"/>
      </w:rPr>
    </w:lvl>
  </w:abstractNum>
  <w:abstractNum w:abstractNumId="34">
    <w:nsid w:val="75092358"/>
    <w:multiLevelType w:val="hybridMultilevel"/>
    <w:tmpl w:val="321A776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758E1730"/>
    <w:multiLevelType w:val="hybridMultilevel"/>
    <w:tmpl w:val="891687F8"/>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6">
    <w:nsid w:val="75C54BD4"/>
    <w:multiLevelType w:val="hybridMultilevel"/>
    <w:tmpl w:val="EE386A84"/>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7">
    <w:nsid w:val="7A15495D"/>
    <w:multiLevelType w:val="hybridMultilevel"/>
    <w:tmpl w:val="5462973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7E6F434B"/>
    <w:multiLevelType w:val="hybridMultilevel"/>
    <w:tmpl w:val="BE52F8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9"/>
  </w:num>
  <w:num w:numId="2">
    <w:abstractNumId w:val="23"/>
  </w:num>
  <w:num w:numId="3">
    <w:abstractNumId w:val="1"/>
  </w:num>
  <w:num w:numId="4">
    <w:abstractNumId w:val="13"/>
  </w:num>
  <w:num w:numId="5">
    <w:abstractNumId w:val="27"/>
  </w:num>
  <w:num w:numId="6">
    <w:abstractNumId w:val="22"/>
  </w:num>
  <w:num w:numId="7">
    <w:abstractNumId w:val="12"/>
  </w:num>
  <w:num w:numId="8">
    <w:abstractNumId w:val="20"/>
  </w:num>
  <w:num w:numId="9">
    <w:abstractNumId w:val="24"/>
  </w:num>
  <w:num w:numId="10">
    <w:abstractNumId w:val="35"/>
  </w:num>
  <w:num w:numId="11">
    <w:abstractNumId w:val="9"/>
  </w:num>
  <w:num w:numId="12">
    <w:abstractNumId w:val="33"/>
  </w:num>
  <w:num w:numId="13">
    <w:abstractNumId w:val="5"/>
  </w:num>
  <w:num w:numId="14">
    <w:abstractNumId w:val="6"/>
  </w:num>
  <w:num w:numId="15">
    <w:abstractNumId w:val="15"/>
  </w:num>
  <w:num w:numId="16">
    <w:abstractNumId w:val="30"/>
  </w:num>
  <w:num w:numId="17">
    <w:abstractNumId w:val="19"/>
  </w:num>
  <w:num w:numId="18">
    <w:abstractNumId w:val="4"/>
  </w:num>
  <w:num w:numId="19">
    <w:abstractNumId w:val="17"/>
  </w:num>
  <w:num w:numId="20">
    <w:abstractNumId w:val="26"/>
  </w:num>
  <w:num w:numId="21">
    <w:abstractNumId w:val="18"/>
  </w:num>
  <w:num w:numId="22">
    <w:abstractNumId w:val="25"/>
  </w:num>
  <w:num w:numId="23">
    <w:abstractNumId w:val="34"/>
  </w:num>
  <w:num w:numId="24">
    <w:abstractNumId w:val="0"/>
  </w:num>
  <w:num w:numId="25">
    <w:abstractNumId w:val="36"/>
  </w:num>
  <w:num w:numId="26">
    <w:abstractNumId w:val="11"/>
  </w:num>
  <w:num w:numId="27">
    <w:abstractNumId w:val="32"/>
  </w:num>
  <w:num w:numId="28">
    <w:abstractNumId w:val="7"/>
  </w:num>
  <w:num w:numId="29">
    <w:abstractNumId w:val="37"/>
  </w:num>
  <w:num w:numId="30">
    <w:abstractNumId w:val="8"/>
  </w:num>
  <w:num w:numId="31">
    <w:abstractNumId w:val="3"/>
  </w:num>
  <w:num w:numId="32">
    <w:abstractNumId w:val="38"/>
  </w:num>
  <w:num w:numId="33">
    <w:abstractNumId w:val="10"/>
  </w:num>
  <w:num w:numId="34">
    <w:abstractNumId w:val="21"/>
  </w:num>
  <w:num w:numId="35">
    <w:abstractNumId w:val="2"/>
  </w:num>
  <w:num w:numId="36">
    <w:abstractNumId w:val="14"/>
  </w:num>
  <w:num w:numId="37">
    <w:abstractNumId w:val="31"/>
  </w:num>
  <w:num w:numId="38">
    <w:abstractNumId w:val="16"/>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s-ES" w:vendorID="64" w:dllVersion="131078" w:nlCheck="1" w:checkStyle="0"/>
  <w:activeWritingStyle w:appName="MSWord" w:lang="en-US" w:vendorID="64" w:dllVersion="131078" w:nlCheck="1" w:checkStyle="1"/>
  <w:activeWritingStyle w:appName="MSWord" w:lang="es-CO" w:vendorID="64" w:dllVersion="131078" w:nlCheck="1" w:checkStyle="1"/>
  <w:proofState w:spelling="clean" w:grammar="clean"/>
  <w:defaultTabStop w:val="708"/>
  <w:hyphenationZone w:val="425"/>
  <w:evenAndOddHeaders/>
  <w:characterSpacingControl w:val="doNotCompress"/>
  <w:hdrShapeDefaults>
    <o:shapedefaults v:ext="edit" spidmax="2049" style="mso-position-horizontal-relative:margin;mso-position-vertical-relative:margin" o:allowincell="f"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45F"/>
    <w:rsid w:val="0000087E"/>
    <w:rsid w:val="000015CC"/>
    <w:rsid w:val="00006E8E"/>
    <w:rsid w:val="00012760"/>
    <w:rsid w:val="00014AF3"/>
    <w:rsid w:val="00021D3D"/>
    <w:rsid w:val="00023EBC"/>
    <w:rsid w:val="00037089"/>
    <w:rsid w:val="0004205C"/>
    <w:rsid w:val="000453FA"/>
    <w:rsid w:val="00053705"/>
    <w:rsid w:val="00053B29"/>
    <w:rsid w:val="00053FDD"/>
    <w:rsid w:val="000618AF"/>
    <w:rsid w:val="00063757"/>
    <w:rsid w:val="000676F2"/>
    <w:rsid w:val="00071C09"/>
    <w:rsid w:val="00074DE9"/>
    <w:rsid w:val="00082A52"/>
    <w:rsid w:val="00090A63"/>
    <w:rsid w:val="000A690C"/>
    <w:rsid w:val="000B1A99"/>
    <w:rsid w:val="000B29C3"/>
    <w:rsid w:val="000B65F2"/>
    <w:rsid w:val="000C28A4"/>
    <w:rsid w:val="000C6FCE"/>
    <w:rsid w:val="000D5F78"/>
    <w:rsid w:val="000E1D77"/>
    <w:rsid w:val="000E4ECF"/>
    <w:rsid w:val="000E5301"/>
    <w:rsid w:val="000F128A"/>
    <w:rsid w:val="000F2B5B"/>
    <w:rsid w:val="000F31DA"/>
    <w:rsid w:val="000F40D8"/>
    <w:rsid w:val="00110A1A"/>
    <w:rsid w:val="001138FD"/>
    <w:rsid w:val="001147BE"/>
    <w:rsid w:val="00127A7A"/>
    <w:rsid w:val="00134599"/>
    <w:rsid w:val="0013610A"/>
    <w:rsid w:val="00136A40"/>
    <w:rsid w:val="00151ACA"/>
    <w:rsid w:val="00153DF8"/>
    <w:rsid w:val="00156118"/>
    <w:rsid w:val="00161C45"/>
    <w:rsid w:val="00165D9B"/>
    <w:rsid w:val="001807D7"/>
    <w:rsid w:val="00185505"/>
    <w:rsid w:val="00195582"/>
    <w:rsid w:val="00196670"/>
    <w:rsid w:val="001A07D6"/>
    <w:rsid w:val="001A129D"/>
    <w:rsid w:val="001B0012"/>
    <w:rsid w:val="001B342C"/>
    <w:rsid w:val="001B3D86"/>
    <w:rsid w:val="001D0D11"/>
    <w:rsid w:val="001D238D"/>
    <w:rsid w:val="001D2DDB"/>
    <w:rsid w:val="001D434A"/>
    <w:rsid w:val="001D43A7"/>
    <w:rsid w:val="001D4AFB"/>
    <w:rsid w:val="001E3740"/>
    <w:rsid w:val="001E5C03"/>
    <w:rsid w:val="001F0D11"/>
    <w:rsid w:val="001F430B"/>
    <w:rsid w:val="001F52C6"/>
    <w:rsid w:val="002005C1"/>
    <w:rsid w:val="0020671D"/>
    <w:rsid w:val="00215A9C"/>
    <w:rsid w:val="002467DC"/>
    <w:rsid w:val="002610DF"/>
    <w:rsid w:val="00261C8C"/>
    <w:rsid w:val="00263F5C"/>
    <w:rsid w:val="00265D77"/>
    <w:rsid w:val="002717D4"/>
    <w:rsid w:val="0027302C"/>
    <w:rsid w:val="00275D62"/>
    <w:rsid w:val="00277440"/>
    <w:rsid w:val="00280E74"/>
    <w:rsid w:val="00281C61"/>
    <w:rsid w:val="00283B8A"/>
    <w:rsid w:val="002847FD"/>
    <w:rsid w:val="0028556F"/>
    <w:rsid w:val="00290F85"/>
    <w:rsid w:val="00293EF3"/>
    <w:rsid w:val="00296764"/>
    <w:rsid w:val="0029695F"/>
    <w:rsid w:val="002A1841"/>
    <w:rsid w:val="002A2173"/>
    <w:rsid w:val="002A752D"/>
    <w:rsid w:val="002B3388"/>
    <w:rsid w:val="002B7167"/>
    <w:rsid w:val="002B764A"/>
    <w:rsid w:val="002C1BC6"/>
    <w:rsid w:val="002C2033"/>
    <w:rsid w:val="002C62DE"/>
    <w:rsid w:val="002D538C"/>
    <w:rsid w:val="002D5D9A"/>
    <w:rsid w:val="002D70A3"/>
    <w:rsid w:val="002E259F"/>
    <w:rsid w:val="002E3131"/>
    <w:rsid w:val="002E4882"/>
    <w:rsid w:val="002E6599"/>
    <w:rsid w:val="002F5271"/>
    <w:rsid w:val="003011D6"/>
    <w:rsid w:val="0030124A"/>
    <w:rsid w:val="00301D18"/>
    <w:rsid w:val="003040E2"/>
    <w:rsid w:val="003176C0"/>
    <w:rsid w:val="00317FDB"/>
    <w:rsid w:val="003346F1"/>
    <w:rsid w:val="00335CB4"/>
    <w:rsid w:val="00354894"/>
    <w:rsid w:val="003612B4"/>
    <w:rsid w:val="00382B18"/>
    <w:rsid w:val="00385ECE"/>
    <w:rsid w:val="00386565"/>
    <w:rsid w:val="003905C0"/>
    <w:rsid w:val="003939D0"/>
    <w:rsid w:val="003A103E"/>
    <w:rsid w:val="003A3884"/>
    <w:rsid w:val="003A6582"/>
    <w:rsid w:val="003A6D2F"/>
    <w:rsid w:val="003B05C8"/>
    <w:rsid w:val="003B0CF8"/>
    <w:rsid w:val="003B7A3E"/>
    <w:rsid w:val="003F25AE"/>
    <w:rsid w:val="003F2F36"/>
    <w:rsid w:val="00401103"/>
    <w:rsid w:val="00403840"/>
    <w:rsid w:val="0040717F"/>
    <w:rsid w:val="00411EE5"/>
    <w:rsid w:val="00415C9E"/>
    <w:rsid w:val="004175B1"/>
    <w:rsid w:val="004229A8"/>
    <w:rsid w:val="00430B02"/>
    <w:rsid w:val="004358D6"/>
    <w:rsid w:val="00435FCD"/>
    <w:rsid w:val="00436757"/>
    <w:rsid w:val="00446913"/>
    <w:rsid w:val="004473C1"/>
    <w:rsid w:val="00447AD7"/>
    <w:rsid w:val="0045271C"/>
    <w:rsid w:val="00457BCC"/>
    <w:rsid w:val="00465FE6"/>
    <w:rsid w:val="004667D5"/>
    <w:rsid w:val="00476FC8"/>
    <w:rsid w:val="00485D66"/>
    <w:rsid w:val="004A49E8"/>
    <w:rsid w:val="004A7753"/>
    <w:rsid w:val="004B2298"/>
    <w:rsid w:val="004C43EB"/>
    <w:rsid w:val="004C7CA3"/>
    <w:rsid w:val="004D4489"/>
    <w:rsid w:val="004E1F4F"/>
    <w:rsid w:val="004E39FF"/>
    <w:rsid w:val="004F2EB7"/>
    <w:rsid w:val="004F6D68"/>
    <w:rsid w:val="00502E46"/>
    <w:rsid w:val="00507078"/>
    <w:rsid w:val="0053157C"/>
    <w:rsid w:val="00540A55"/>
    <w:rsid w:val="0054316A"/>
    <w:rsid w:val="00551988"/>
    <w:rsid w:val="00560B0C"/>
    <w:rsid w:val="0056115C"/>
    <w:rsid w:val="00561550"/>
    <w:rsid w:val="00562872"/>
    <w:rsid w:val="00566B5C"/>
    <w:rsid w:val="00567D09"/>
    <w:rsid w:val="0057544F"/>
    <w:rsid w:val="0058475B"/>
    <w:rsid w:val="00586375"/>
    <w:rsid w:val="0059126F"/>
    <w:rsid w:val="00595763"/>
    <w:rsid w:val="00597105"/>
    <w:rsid w:val="00597305"/>
    <w:rsid w:val="005A2719"/>
    <w:rsid w:val="005A677B"/>
    <w:rsid w:val="005C6CBC"/>
    <w:rsid w:val="005D0723"/>
    <w:rsid w:val="005D7FA7"/>
    <w:rsid w:val="005E36E0"/>
    <w:rsid w:val="005E7110"/>
    <w:rsid w:val="005F5233"/>
    <w:rsid w:val="00605716"/>
    <w:rsid w:val="006130F0"/>
    <w:rsid w:val="006161CE"/>
    <w:rsid w:val="00617B4E"/>
    <w:rsid w:val="00620DD1"/>
    <w:rsid w:val="00622190"/>
    <w:rsid w:val="006247A7"/>
    <w:rsid w:val="006263D1"/>
    <w:rsid w:val="00627816"/>
    <w:rsid w:val="00633681"/>
    <w:rsid w:val="00652C1B"/>
    <w:rsid w:val="00657599"/>
    <w:rsid w:val="006621FD"/>
    <w:rsid w:val="00672B8F"/>
    <w:rsid w:val="00681D3D"/>
    <w:rsid w:val="00685013"/>
    <w:rsid w:val="00691968"/>
    <w:rsid w:val="00692F6D"/>
    <w:rsid w:val="0069422B"/>
    <w:rsid w:val="006A10A3"/>
    <w:rsid w:val="006A5521"/>
    <w:rsid w:val="006A6E3B"/>
    <w:rsid w:val="006B5826"/>
    <w:rsid w:val="006C12CB"/>
    <w:rsid w:val="006C587B"/>
    <w:rsid w:val="006D3836"/>
    <w:rsid w:val="006D4EB5"/>
    <w:rsid w:val="006D6F62"/>
    <w:rsid w:val="006E1091"/>
    <w:rsid w:val="006E13F3"/>
    <w:rsid w:val="006E2445"/>
    <w:rsid w:val="006E37F2"/>
    <w:rsid w:val="006E53F0"/>
    <w:rsid w:val="006F56D3"/>
    <w:rsid w:val="0070331B"/>
    <w:rsid w:val="00710A74"/>
    <w:rsid w:val="00710C9F"/>
    <w:rsid w:val="007171BE"/>
    <w:rsid w:val="00727649"/>
    <w:rsid w:val="007279EC"/>
    <w:rsid w:val="00730A2F"/>
    <w:rsid w:val="00736191"/>
    <w:rsid w:val="00736617"/>
    <w:rsid w:val="00747E02"/>
    <w:rsid w:val="00757938"/>
    <w:rsid w:val="00761AFF"/>
    <w:rsid w:val="0077450E"/>
    <w:rsid w:val="00774C8D"/>
    <w:rsid w:val="0077577E"/>
    <w:rsid w:val="007861C5"/>
    <w:rsid w:val="007A3BD4"/>
    <w:rsid w:val="007A7790"/>
    <w:rsid w:val="007B0672"/>
    <w:rsid w:val="007B2B4D"/>
    <w:rsid w:val="007D5B8F"/>
    <w:rsid w:val="007D5D4D"/>
    <w:rsid w:val="007D6948"/>
    <w:rsid w:val="007E5B07"/>
    <w:rsid w:val="007E641C"/>
    <w:rsid w:val="007E78E0"/>
    <w:rsid w:val="007F7442"/>
    <w:rsid w:val="00801147"/>
    <w:rsid w:val="008040D2"/>
    <w:rsid w:val="00806AC3"/>
    <w:rsid w:val="008076C4"/>
    <w:rsid w:val="00810DFF"/>
    <w:rsid w:val="0081290A"/>
    <w:rsid w:val="008355CE"/>
    <w:rsid w:val="0083689C"/>
    <w:rsid w:val="00857EE2"/>
    <w:rsid w:val="00860FEE"/>
    <w:rsid w:val="00862494"/>
    <w:rsid w:val="00865F89"/>
    <w:rsid w:val="008673B6"/>
    <w:rsid w:val="00874EE1"/>
    <w:rsid w:val="0088137B"/>
    <w:rsid w:val="008830EB"/>
    <w:rsid w:val="00886410"/>
    <w:rsid w:val="00895FEE"/>
    <w:rsid w:val="008A05FF"/>
    <w:rsid w:val="008A2CA5"/>
    <w:rsid w:val="008A7B0C"/>
    <w:rsid w:val="008B02E3"/>
    <w:rsid w:val="008B302E"/>
    <w:rsid w:val="008B4FE5"/>
    <w:rsid w:val="008C73A9"/>
    <w:rsid w:val="008D2B86"/>
    <w:rsid w:val="008E64B6"/>
    <w:rsid w:val="008E78A1"/>
    <w:rsid w:val="00900148"/>
    <w:rsid w:val="00902467"/>
    <w:rsid w:val="009031DD"/>
    <w:rsid w:val="0090338D"/>
    <w:rsid w:val="00905222"/>
    <w:rsid w:val="00930208"/>
    <w:rsid w:val="0093356D"/>
    <w:rsid w:val="00935D34"/>
    <w:rsid w:val="009367EE"/>
    <w:rsid w:val="009405F2"/>
    <w:rsid w:val="00941AC3"/>
    <w:rsid w:val="00944D00"/>
    <w:rsid w:val="00947390"/>
    <w:rsid w:val="00953B17"/>
    <w:rsid w:val="009557DE"/>
    <w:rsid w:val="009619E0"/>
    <w:rsid w:val="00962607"/>
    <w:rsid w:val="009656CB"/>
    <w:rsid w:val="00967112"/>
    <w:rsid w:val="0097192C"/>
    <w:rsid w:val="00971B03"/>
    <w:rsid w:val="00972328"/>
    <w:rsid w:val="00975A73"/>
    <w:rsid w:val="00981CBF"/>
    <w:rsid w:val="009821D8"/>
    <w:rsid w:val="00990E10"/>
    <w:rsid w:val="00993B32"/>
    <w:rsid w:val="00997136"/>
    <w:rsid w:val="009A7CBB"/>
    <w:rsid w:val="009B2B2D"/>
    <w:rsid w:val="009B6BB0"/>
    <w:rsid w:val="009C068D"/>
    <w:rsid w:val="009C2D89"/>
    <w:rsid w:val="009D624F"/>
    <w:rsid w:val="009F1CB1"/>
    <w:rsid w:val="00A0704B"/>
    <w:rsid w:val="00A10CA4"/>
    <w:rsid w:val="00A16953"/>
    <w:rsid w:val="00A212EB"/>
    <w:rsid w:val="00A305F7"/>
    <w:rsid w:val="00A309FC"/>
    <w:rsid w:val="00A3273C"/>
    <w:rsid w:val="00A33432"/>
    <w:rsid w:val="00A33958"/>
    <w:rsid w:val="00A33BDE"/>
    <w:rsid w:val="00A35BB2"/>
    <w:rsid w:val="00A460BF"/>
    <w:rsid w:val="00A46848"/>
    <w:rsid w:val="00A46F68"/>
    <w:rsid w:val="00A52936"/>
    <w:rsid w:val="00A60599"/>
    <w:rsid w:val="00A6199A"/>
    <w:rsid w:val="00A61B3C"/>
    <w:rsid w:val="00A7274C"/>
    <w:rsid w:val="00A72FAD"/>
    <w:rsid w:val="00A8258B"/>
    <w:rsid w:val="00A857DF"/>
    <w:rsid w:val="00A93D38"/>
    <w:rsid w:val="00A94207"/>
    <w:rsid w:val="00AA3556"/>
    <w:rsid w:val="00AA49C9"/>
    <w:rsid w:val="00AA6FDA"/>
    <w:rsid w:val="00AB47BF"/>
    <w:rsid w:val="00AB52A4"/>
    <w:rsid w:val="00AC5A90"/>
    <w:rsid w:val="00AD5908"/>
    <w:rsid w:val="00AE3164"/>
    <w:rsid w:val="00AF4FB5"/>
    <w:rsid w:val="00AF5CD9"/>
    <w:rsid w:val="00B077A3"/>
    <w:rsid w:val="00B129AA"/>
    <w:rsid w:val="00B147AA"/>
    <w:rsid w:val="00B1483F"/>
    <w:rsid w:val="00B24F6B"/>
    <w:rsid w:val="00B30D43"/>
    <w:rsid w:val="00B34A0A"/>
    <w:rsid w:val="00B3516B"/>
    <w:rsid w:val="00B424C3"/>
    <w:rsid w:val="00B4525D"/>
    <w:rsid w:val="00B477EF"/>
    <w:rsid w:val="00B513BA"/>
    <w:rsid w:val="00B67E36"/>
    <w:rsid w:val="00B715B9"/>
    <w:rsid w:val="00B75816"/>
    <w:rsid w:val="00B75BE3"/>
    <w:rsid w:val="00B80E27"/>
    <w:rsid w:val="00B87FCF"/>
    <w:rsid w:val="00B92713"/>
    <w:rsid w:val="00B93CB4"/>
    <w:rsid w:val="00B94CC9"/>
    <w:rsid w:val="00BA0D9D"/>
    <w:rsid w:val="00BB062F"/>
    <w:rsid w:val="00BC5DFE"/>
    <w:rsid w:val="00BC67CD"/>
    <w:rsid w:val="00BD0AB0"/>
    <w:rsid w:val="00BD33C5"/>
    <w:rsid w:val="00BD4837"/>
    <w:rsid w:val="00BE2B48"/>
    <w:rsid w:val="00BF0E99"/>
    <w:rsid w:val="00BF1ECD"/>
    <w:rsid w:val="00BF46F9"/>
    <w:rsid w:val="00BF6E98"/>
    <w:rsid w:val="00BF78C3"/>
    <w:rsid w:val="00C00800"/>
    <w:rsid w:val="00C06D81"/>
    <w:rsid w:val="00C11889"/>
    <w:rsid w:val="00C13EE0"/>
    <w:rsid w:val="00C228D8"/>
    <w:rsid w:val="00C24EF5"/>
    <w:rsid w:val="00C260FE"/>
    <w:rsid w:val="00C275AD"/>
    <w:rsid w:val="00C31721"/>
    <w:rsid w:val="00C353F5"/>
    <w:rsid w:val="00C4295A"/>
    <w:rsid w:val="00C44E30"/>
    <w:rsid w:val="00C45E13"/>
    <w:rsid w:val="00C50F9C"/>
    <w:rsid w:val="00C51FC3"/>
    <w:rsid w:val="00C52140"/>
    <w:rsid w:val="00C661D2"/>
    <w:rsid w:val="00C6659B"/>
    <w:rsid w:val="00C7183A"/>
    <w:rsid w:val="00C75F35"/>
    <w:rsid w:val="00C777A0"/>
    <w:rsid w:val="00C929F2"/>
    <w:rsid w:val="00C95261"/>
    <w:rsid w:val="00CA0EEE"/>
    <w:rsid w:val="00CB04E1"/>
    <w:rsid w:val="00CB0FAE"/>
    <w:rsid w:val="00CB1A03"/>
    <w:rsid w:val="00CB37B2"/>
    <w:rsid w:val="00CB7B63"/>
    <w:rsid w:val="00CD648E"/>
    <w:rsid w:val="00CE5B3C"/>
    <w:rsid w:val="00D025FC"/>
    <w:rsid w:val="00D03A58"/>
    <w:rsid w:val="00D05A42"/>
    <w:rsid w:val="00D06CA1"/>
    <w:rsid w:val="00D1232E"/>
    <w:rsid w:val="00D148D6"/>
    <w:rsid w:val="00D32D4B"/>
    <w:rsid w:val="00D353C1"/>
    <w:rsid w:val="00D3705E"/>
    <w:rsid w:val="00D42C14"/>
    <w:rsid w:val="00D444DB"/>
    <w:rsid w:val="00D50B7F"/>
    <w:rsid w:val="00D510E6"/>
    <w:rsid w:val="00D514B9"/>
    <w:rsid w:val="00D53C37"/>
    <w:rsid w:val="00D56C03"/>
    <w:rsid w:val="00D64223"/>
    <w:rsid w:val="00D7254C"/>
    <w:rsid w:val="00D812AA"/>
    <w:rsid w:val="00D830F2"/>
    <w:rsid w:val="00D95802"/>
    <w:rsid w:val="00D9745F"/>
    <w:rsid w:val="00D97718"/>
    <w:rsid w:val="00DA5BD6"/>
    <w:rsid w:val="00DB1F25"/>
    <w:rsid w:val="00DB25D2"/>
    <w:rsid w:val="00DB7F96"/>
    <w:rsid w:val="00DC7D13"/>
    <w:rsid w:val="00DD04A7"/>
    <w:rsid w:val="00DD28E3"/>
    <w:rsid w:val="00DD5E78"/>
    <w:rsid w:val="00DE4DB7"/>
    <w:rsid w:val="00E14404"/>
    <w:rsid w:val="00E21D26"/>
    <w:rsid w:val="00E26E29"/>
    <w:rsid w:val="00E336F1"/>
    <w:rsid w:val="00E344C2"/>
    <w:rsid w:val="00E4136C"/>
    <w:rsid w:val="00E475E6"/>
    <w:rsid w:val="00E5791F"/>
    <w:rsid w:val="00E62951"/>
    <w:rsid w:val="00E63784"/>
    <w:rsid w:val="00E85810"/>
    <w:rsid w:val="00E90B83"/>
    <w:rsid w:val="00E9193A"/>
    <w:rsid w:val="00E95B47"/>
    <w:rsid w:val="00E97CF6"/>
    <w:rsid w:val="00EA0183"/>
    <w:rsid w:val="00EA2121"/>
    <w:rsid w:val="00EA4DE5"/>
    <w:rsid w:val="00EA7D3F"/>
    <w:rsid w:val="00EC4FAF"/>
    <w:rsid w:val="00EC7126"/>
    <w:rsid w:val="00EE06AD"/>
    <w:rsid w:val="00EE0E85"/>
    <w:rsid w:val="00EE55FE"/>
    <w:rsid w:val="00EE5D54"/>
    <w:rsid w:val="00EE6191"/>
    <w:rsid w:val="00EF00BB"/>
    <w:rsid w:val="00F063B1"/>
    <w:rsid w:val="00F1097B"/>
    <w:rsid w:val="00F14B5F"/>
    <w:rsid w:val="00F1534E"/>
    <w:rsid w:val="00F153B5"/>
    <w:rsid w:val="00F20A42"/>
    <w:rsid w:val="00F3024F"/>
    <w:rsid w:val="00F31C00"/>
    <w:rsid w:val="00F32C16"/>
    <w:rsid w:val="00F330A6"/>
    <w:rsid w:val="00F4132A"/>
    <w:rsid w:val="00F41E30"/>
    <w:rsid w:val="00F455FF"/>
    <w:rsid w:val="00F62E65"/>
    <w:rsid w:val="00F6316C"/>
    <w:rsid w:val="00F6477B"/>
    <w:rsid w:val="00F66E18"/>
    <w:rsid w:val="00F71FDB"/>
    <w:rsid w:val="00F74749"/>
    <w:rsid w:val="00F74B06"/>
    <w:rsid w:val="00F80307"/>
    <w:rsid w:val="00F811C5"/>
    <w:rsid w:val="00F825D3"/>
    <w:rsid w:val="00F84A9F"/>
    <w:rsid w:val="00F9376D"/>
    <w:rsid w:val="00F9464B"/>
    <w:rsid w:val="00FA165F"/>
    <w:rsid w:val="00FA1715"/>
    <w:rsid w:val="00FA2B6E"/>
    <w:rsid w:val="00FA4E63"/>
    <w:rsid w:val="00FA7FC7"/>
    <w:rsid w:val="00FB0410"/>
    <w:rsid w:val="00FB711E"/>
    <w:rsid w:val="00FB74C8"/>
    <w:rsid w:val="00FC639E"/>
    <w:rsid w:val="00FC768A"/>
    <w:rsid w:val="00FD5458"/>
    <w:rsid w:val="00FE0B3E"/>
    <w:rsid w:val="00FE6A3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style="mso-position-horizontal-relative:margin;mso-position-vertical-relative:margin" o:allowincell="f" fill="f" fillcolor="white" stroke="f">
      <v:fill color="white" on="f"/>
      <v:stroke on="f"/>
    </o:shapedefaults>
    <o:shapelayout v:ext="edit">
      <o:idmap v:ext="edit" data="1"/>
    </o:shapelayout>
  </w:shapeDefaults>
  <w:decimalSymbol w:val=","/>
  <w:listSeparator w:val=","/>
  <w14:docId w14:val="45E7D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D2F"/>
    <w:rPr>
      <w:lang w:val="es-ES"/>
    </w:rPr>
  </w:style>
  <w:style w:type="paragraph" w:styleId="Ttulo1">
    <w:name w:val="heading 1"/>
    <w:basedOn w:val="Normal"/>
    <w:next w:val="Normal"/>
    <w:link w:val="Ttulo1Car"/>
    <w:uiPriority w:val="9"/>
    <w:qFormat/>
    <w:rsid w:val="00CB37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B37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B37B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523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403840"/>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263F5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xl23">
    <w:name w:val="xl23"/>
    <w:basedOn w:val="Normal"/>
    <w:rsid w:val="006263D1"/>
    <w:pPr>
      <w:spacing w:before="100" w:beforeAutospacing="1" w:after="100" w:afterAutospacing="1" w:line="240" w:lineRule="auto"/>
    </w:pPr>
    <w:rPr>
      <w:rFonts w:ascii="Arial Unicode MS" w:eastAsia="Arial Unicode MS" w:hAnsi="Arial Unicode MS" w:cs="Arial Unicode MS"/>
      <w:sz w:val="24"/>
      <w:szCs w:val="24"/>
      <w:lang w:eastAsia="es-ES"/>
    </w:rPr>
  </w:style>
  <w:style w:type="paragraph" w:styleId="Prrafodelista">
    <w:name w:val="List Paragraph"/>
    <w:basedOn w:val="Normal"/>
    <w:uiPriority w:val="34"/>
    <w:qFormat/>
    <w:rsid w:val="00CB37B2"/>
    <w:pPr>
      <w:ind w:left="720"/>
      <w:contextualSpacing/>
    </w:pPr>
  </w:style>
  <w:style w:type="character" w:customStyle="1" w:styleId="Ttulo1Car">
    <w:name w:val="Título 1 Car"/>
    <w:basedOn w:val="Fuentedeprrafopredeter"/>
    <w:link w:val="Ttulo1"/>
    <w:uiPriority w:val="9"/>
    <w:rsid w:val="00CB37B2"/>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CB37B2"/>
    <w:pPr>
      <w:outlineLvl w:val="9"/>
    </w:pPr>
  </w:style>
  <w:style w:type="paragraph" w:styleId="Textodeglobo">
    <w:name w:val="Balloon Text"/>
    <w:basedOn w:val="Normal"/>
    <w:link w:val="TextodegloboCar"/>
    <w:uiPriority w:val="99"/>
    <w:semiHidden/>
    <w:unhideWhenUsed/>
    <w:rsid w:val="00CB37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37B2"/>
    <w:rPr>
      <w:rFonts w:ascii="Tahoma" w:hAnsi="Tahoma" w:cs="Tahoma"/>
      <w:sz w:val="16"/>
      <w:szCs w:val="16"/>
    </w:rPr>
  </w:style>
  <w:style w:type="character" w:customStyle="1" w:styleId="Ttulo2Car">
    <w:name w:val="Título 2 Car"/>
    <w:basedOn w:val="Fuentedeprrafopredeter"/>
    <w:link w:val="Ttulo2"/>
    <w:uiPriority w:val="9"/>
    <w:rsid w:val="00CB37B2"/>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CB37B2"/>
    <w:pPr>
      <w:spacing w:after="100"/>
    </w:pPr>
  </w:style>
  <w:style w:type="paragraph" w:styleId="TDC2">
    <w:name w:val="toc 2"/>
    <w:basedOn w:val="Normal"/>
    <w:next w:val="Normal"/>
    <w:autoRedefine/>
    <w:uiPriority w:val="39"/>
    <w:unhideWhenUsed/>
    <w:rsid w:val="00CB37B2"/>
    <w:pPr>
      <w:spacing w:after="100"/>
      <w:ind w:left="220"/>
    </w:pPr>
  </w:style>
  <w:style w:type="character" w:styleId="Hipervnculo">
    <w:name w:val="Hyperlink"/>
    <w:basedOn w:val="Fuentedeprrafopredeter"/>
    <w:uiPriority w:val="99"/>
    <w:unhideWhenUsed/>
    <w:rsid w:val="00CB37B2"/>
    <w:rPr>
      <w:color w:val="0000FF" w:themeColor="hyperlink"/>
      <w:u w:val="single"/>
    </w:rPr>
  </w:style>
  <w:style w:type="character" w:customStyle="1" w:styleId="Ttulo3Car">
    <w:name w:val="Título 3 Car"/>
    <w:basedOn w:val="Fuentedeprrafopredeter"/>
    <w:link w:val="Ttulo3"/>
    <w:uiPriority w:val="9"/>
    <w:rsid w:val="00CB37B2"/>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CB37B2"/>
    <w:pPr>
      <w:spacing w:after="100"/>
      <w:ind w:left="440"/>
    </w:pPr>
  </w:style>
  <w:style w:type="character" w:styleId="Refdecomentario">
    <w:name w:val="annotation reference"/>
    <w:basedOn w:val="Fuentedeprrafopredeter"/>
    <w:uiPriority w:val="99"/>
    <w:semiHidden/>
    <w:unhideWhenUsed/>
    <w:rsid w:val="009821D8"/>
    <w:rPr>
      <w:sz w:val="18"/>
      <w:szCs w:val="18"/>
    </w:rPr>
  </w:style>
  <w:style w:type="paragraph" w:styleId="Textocomentario">
    <w:name w:val="annotation text"/>
    <w:basedOn w:val="Normal"/>
    <w:link w:val="TextocomentarioCar"/>
    <w:uiPriority w:val="99"/>
    <w:semiHidden/>
    <w:unhideWhenUsed/>
    <w:rsid w:val="009821D8"/>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821D8"/>
    <w:rPr>
      <w:sz w:val="24"/>
      <w:szCs w:val="24"/>
    </w:rPr>
  </w:style>
  <w:style w:type="paragraph" w:styleId="Asuntodelcomentario">
    <w:name w:val="annotation subject"/>
    <w:basedOn w:val="Textocomentario"/>
    <w:next w:val="Textocomentario"/>
    <w:link w:val="AsuntodelcomentarioCar"/>
    <w:uiPriority w:val="99"/>
    <w:semiHidden/>
    <w:unhideWhenUsed/>
    <w:rsid w:val="009821D8"/>
    <w:rPr>
      <w:b/>
      <w:bCs/>
      <w:sz w:val="20"/>
      <w:szCs w:val="20"/>
    </w:rPr>
  </w:style>
  <w:style w:type="character" w:customStyle="1" w:styleId="AsuntodelcomentarioCar">
    <w:name w:val="Asunto del comentario Car"/>
    <w:basedOn w:val="TextocomentarioCar"/>
    <w:link w:val="Asuntodelcomentario"/>
    <w:uiPriority w:val="99"/>
    <w:semiHidden/>
    <w:rsid w:val="009821D8"/>
    <w:rPr>
      <w:b/>
      <w:bCs/>
      <w:sz w:val="20"/>
      <w:szCs w:val="20"/>
    </w:rPr>
  </w:style>
  <w:style w:type="table" w:styleId="Listaclara-nfasis1">
    <w:name w:val="Light List Accent 1"/>
    <w:basedOn w:val="Tablanormal"/>
    <w:uiPriority w:val="61"/>
    <w:rsid w:val="00F9464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5">
    <w:name w:val="Light Grid Accent 5"/>
    <w:basedOn w:val="Tablanormal"/>
    <w:uiPriority w:val="62"/>
    <w:rsid w:val="00D05A4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1">
    <w:name w:val="Light Grid Accent 1"/>
    <w:basedOn w:val="Tablanormal"/>
    <w:uiPriority w:val="62"/>
    <w:rsid w:val="0081290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n">
    <w:name w:val="Revision"/>
    <w:hidden/>
    <w:uiPriority w:val="99"/>
    <w:semiHidden/>
    <w:rsid w:val="0081290A"/>
    <w:pPr>
      <w:spacing w:after="0" w:line="240" w:lineRule="auto"/>
    </w:pPr>
  </w:style>
  <w:style w:type="table" w:styleId="Sombreadoclaro-nfasis5">
    <w:name w:val="Light Shading Accent 5"/>
    <w:basedOn w:val="Tablanormal"/>
    <w:uiPriority w:val="60"/>
    <w:rsid w:val="008129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8129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cabezado">
    <w:name w:val="header"/>
    <w:basedOn w:val="Normal"/>
    <w:link w:val="EncabezadoCar"/>
    <w:uiPriority w:val="99"/>
    <w:unhideWhenUsed/>
    <w:rsid w:val="00F31C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1C00"/>
  </w:style>
  <w:style w:type="paragraph" w:styleId="Piedepgina">
    <w:name w:val="footer"/>
    <w:basedOn w:val="Normal"/>
    <w:link w:val="PiedepginaCar"/>
    <w:uiPriority w:val="99"/>
    <w:unhideWhenUsed/>
    <w:rsid w:val="00F31C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1C00"/>
  </w:style>
  <w:style w:type="table" w:styleId="Tablaconcuadrcula">
    <w:name w:val="Table Grid"/>
    <w:basedOn w:val="Tablanormal"/>
    <w:uiPriority w:val="59"/>
    <w:rsid w:val="00B129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627816"/>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0F2B5B"/>
    <w:pPr>
      <w:spacing w:after="0"/>
      <w:ind w:left="440" w:hanging="440"/>
    </w:pPr>
    <w:rPr>
      <w:rFonts w:cstheme="minorHAnsi"/>
      <w:caps/>
      <w:sz w:val="20"/>
      <w:szCs w:val="20"/>
    </w:rPr>
  </w:style>
  <w:style w:type="table" w:styleId="Sombreadoclaro-nfasis1">
    <w:name w:val="Light Shading Accent 1"/>
    <w:basedOn w:val="Tablanormal"/>
    <w:uiPriority w:val="60"/>
    <w:rsid w:val="00385EC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074DE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apple-converted-space">
    <w:name w:val="apple-converted-space"/>
    <w:basedOn w:val="Fuentedeprrafopredeter"/>
    <w:rsid w:val="00074DE9"/>
  </w:style>
  <w:style w:type="character" w:customStyle="1" w:styleId="Ttulo4Car">
    <w:name w:val="Título 4 Car"/>
    <w:basedOn w:val="Fuentedeprrafopredeter"/>
    <w:link w:val="Ttulo4"/>
    <w:uiPriority w:val="9"/>
    <w:rsid w:val="005F5233"/>
    <w:rPr>
      <w:rFonts w:asciiTheme="majorHAnsi" w:eastAsiaTheme="majorEastAsia" w:hAnsiTheme="majorHAnsi" w:cstheme="majorBidi"/>
      <w:b/>
      <w:bCs/>
      <w:i/>
      <w:iCs/>
      <w:color w:val="4F81BD" w:themeColor="accent1"/>
      <w:lang w:val="es-ES"/>
    </w:rPr>
  </w:style>
  <w:style w:type="character" w:customStyle="1" w:styleId="Ttulo5Car">
    <w:name w:val="Título 5 Car"/>
    <w:basedOn w:val="Fuentedeprrafopredeter"/>
    <w:link w:val="Ttulo5"/>
    <w:uiPriority w:val="9"/>
    <w:rsid w:val="00403840"/>
    <w:rPr>
      <w:rFonts w:asciiTheme="majorHAnsi" w:eastAsiaTheme="majorEastAsia" w:hAnsiTheme="majorHAnsi" w:cstheme="majorBidi"/>
      <w:color w:val="243F60" w:themeColor="accent1" w:themeShade="7F"/>
      <w:lang w:val="es-ES"/>
    </w:rPr>
  </w:style>
  <w:style w:type="character" w:styleId="Textodelmarcadordeposicin">
    <w:name w:val="Placeholder Text"/>
    <w:basedOn w:val="Fuentedeprrafopredeter"/>
    <w:uiPriority w:val="99"/>
    <w:semiHidden/>
    <w:rsid w:val="00566B5C"/>
    <w:rPr>
      <w:color w:val="808080"/>
    </w:rPr>
  </w:style>
  <w:style w:type="paragraph" w:styleId="Sinespaciado">
    <w:name w:val="No Spacing"/>
    <w:uiPriority w:val="1"/>
    <w:qFormat/>
    <w:rsid w:val="008830EB"/>
    <w:pPr>
      <w:spacing w:after="0" w:line="240" w:lineRule="auto"/>
    </w:pPr>
    <w:rPr>
      <w:lang w:val="es-ES"/>
    </w:rPr>
  </w:style>
  <w:style w:type="character" w:customStyle="1" w:styleId="Ttulo6Car">
    <w:name w:val="Título 6 Car"/>
    <w:basedOn w:val="Fuentedeprrafopredeter"/>
    <w:link w:val="Ttulo6"/>
    <w:uiPriority w:val="9"/>
    <w:rsid w:val="00263F5C"/>
    <w:rPr>
      <w:rFonts w:asciiTheme="majorHAnsi" w:eastAsiaTheme="majorEastAsia" w:hAnsiTheme="majorHAnsi" w:cstheme="majorBidi"/>
      <w:i/>
      <w:iCs/>
      <w:color w:val="243F60" w:themeColor="accent1" w:themeShade="7F"/>
      <w:lang w:val="es-ES"/>
    </w:rPr>
  </w:style>
  <w:style w:type="character" w:styleId="Textoennegrita">
    <w:name w:val="Strong"/>
    <w:basedOn w:val="Fuentedeprrafopredeter"/>
    <w:uiPriority w:val="22"/>
    <w:qFormat/>
    <w:rsid w:val="00FE0B3E"/>
    <w:rPr>
      <w:b/>
      <w:bCs/>
    </w:rPr>
  </w:style>
  <w:style w:type="paragraph" w:styleId="Textonotapie">
    <w:name w:val="footnote text"/>
    <w:basedOn w:val="Normal"/>
    <w:link w:val="TextonotapieCar"/>
    <w:uiPriority w:val="99"/>
    <w:unhideWhenUsed/>
    <w:rsid w:val="0004205C"/>
    <w:pPr>
      <w:spacing w:after="0" w:line="240" w:lineRule="auto"/>
    </w:pPr>
    <w:rPr>
      <w:rFonts w:eastAsiaTheme="minorEastAsia"/>
      <w:sz w:val="24"/>
      <w:szCs w:val="24"/>
      <w:lang w:val="es-ES_tradnl"/>
    </w:rPr>
  </w:style>
  <w:style w:type="character" w:customStyle="1" w:styleId="TextonotapieCar">
    <w:name w:val="Texto nota pie Car"/>
    <w:basedOn w:val="Fuentedeprrafopredeter"/>
    <w:link w:val="Textonotapie"/>
    <w:uiPriority w:val="99"/>
    <w:rsid w:val="0004205C"/>
    <w:rPr>
      <w:rFonts w:eastAsiaTheme="minorEastAsia"/>
      <w:sz w:val="24"/>
      <w:szCs w:val="24"/>
      <w:lang w:val="es-ES_tradnl"/>
    </w:rPr>
  </w:style>
  <w:style w:type="character" w:styleId="Refdenotaalpie">
    <w:name w:val="footnote reference"/>
    <w:basedOn w:val="Fuentedeprrafopredeter"/>
    <w:uiPriority w:val="99"/>
    <w:unhideWhenUsed/>
    <w:rsid w:val="0004205C"/>
    <w:rPr>
      <w:vertAlign w:val="superscript"/>
    </w:rPr>
  </w:style>
  <w:style w:type="character" w:styleId="Hipervnculovisitado">
    <w:name w:val="FollowedHyperlink"/>
    <w:basedOn w:val="Fuentedeprrafopredeter"/>
    <w:uiPriority w:val="99"/>
    <w:semiHidden/>
    <w:unhideWhenUsed/>
    <w:rsid w:val="00FA165F"/>
    <w:rPr>
      <w:color w:val="800080" w:themeColor="followedHyperlink"/>
      <w:u w:val="single"/>
    </w:rPr>
  </w:style>
  <w:style w:type="character" w:customStyle="1" w:styleId="hps">
    <w:name w:val="hps"/>
    <w:basedOn w:val="Fuentedeprrafopredeter"/>
    <w:rsid w:val="00014AF3"/>
  </w:style>
  <w:style w:type="paragraph" w:styleId="Subttulo">
    <w:name w:val="Subtitle"/>
    <w:basedOn w:val="Normal"/>
    <w:next w:val="Normal"/>
    <w:link w:val="SubttuloCar"/>
    <w:uiPriority w:val="11"/>
    <w:qFormat/>
    <w:rsid w:val="00EA7D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EA7D3F"/>
    <w:rPr>
      <w:rFonts w:asciiTheme="majorHAnsi" w:eastAsiaTheme="majorEastAsia" w:hAnsiTheme="majorHAnsi" w:cstheme="majorBidi"/>
      <w:i/>
      <w:iCs/>
      <w:color w:val="4F81BD" w:themeColor="accent1"/>
      <w:spacing w:val="15"/>
      <w:sz w:val="24"/>
      <w:szCs w:val="24"/>
      <w:lang w:val="es-ES"/>
    </w:rPr>
  </w:style>
  <w:style w:type="paragraph" w:styleId="Mapadeldocumento">
    <w:name w:val="Document Map"/>
    <w:basedOn w:val="Normal"/>
    <w:link w:val="MapadeldocumentoCar"/>
    <w:uiPriority w:val="99"/>
    <w:semiHidden/>
    <w:unhideWhenUsed/>
    <w:rsid w:val="006D3836"/>
    <w:pPr>
      <w:spacing w:after="0" w:line="240" w:lineRule="auto"/>
    </w:pPr>
    <w:rPr>
      <w:rFonts w:ascii="Lucida Grande" w:hAnsi="Lucida Grande" w:cs="Lucida Grande"/>
      <w:sz w:val="24"/>
      <w:szCs w:val="24"/>
    </w:rPr>
  </w:style>
  <w:style w:type="character" w:customStyle="1" w:styleId="MapadeldocumentoCar">
    <w:name w:val="Mapa del documento Car"/>
    <w:basedOn w:val="Fuentedeprrafopredeter"/>
    <w:link w:val="Mapadeldocumento"/>
    <w:uiPriority w:val="99"/>
    <w:semiHidden/>
    <w:rsid w:val="006D3836"/>
    <w:rPr>
      <w:rFonts w:ascii="Lucida Grande" w:hAnsi="Lucida Grande" w:cs="Lucida Grande"/>
      <w:sz w:val="24"/>
      <w:szCs w:val="24"/>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D2F"/>
    <w:rPr>
      <w:lang w:val="es-ES"/>
    </w:rPr>
  </w:style>
  <w:style w:type="paragraph" w:styleId="Ttulo1">
    <w:name w:val="heading 1"/>
    <w:basedOn w:val="Normal"/>
    <w:next w:val="Normal"/>
    <w:link w:val="Ttulo1Car"/>
    <w:uiPriority w:val="9"/>
    <w:qFormat/>
    <w:rsid w:val="00CB37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B37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B37B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523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403840"/>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263F5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xl23">
    <w:name w:val="xl23"/>
    <w:basedOn w:val="Normal"/>
    <w:rsid w:val="006263D1"/>
    <w:pPr>
      <w:spacing w:before="100" w:beforeAutospacing="1" w:after="100" w:afterAutospacing="1" w:line="240" w:lineRule="auto"/>
    </w:pPr>
    <w:rPr>
      <w:rFonts w:ascii="Arial Unicode MS" w:eastAsia="Arial Unicode MS" w:hAnsi="Arial Unicode MS" w:cs="Arial Unicode MS"/>
      <w:sz w:val="24"/>
      <w:szCs w:val="24"/>
      <w:lang w:eastAsia="es-ES"/>
    </w:rPr>
  </w:style>
  <w:style w:type="paragraph" w:styleId="Prrafodelista">
    <w:name w:val="List Paragraph"/>
    <w:basedOn w:val="Normal"/>
    <w:uiPriority w:val="34"/>
    <w:qFormat/>
    <w:rsid w:val="00CB37B2"/>
    <w:pPr>
      <w:ind w:left="720"/>
      <w:contextualSpacing/>
    </w:pPr>
  </w:style>
  <w:style w:type="character" w:customStyle="1" w:styleId="Ttulo1Car">
    <w:name w:val="Título 1 Car"/>
    <w:basedOn w:val="Fuentedeprrafopredeter"/>
    <w:link w:val="Ttulo1"/>
    <w:uiPriority w:val="9"/>
    <w:rsid w:val="00CB37B2"/>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CB37B2"/>
    <w:pPr>
      <w:outlineLvl w:val="9"/>
    </w:pPr>
  </w:style>
  <w:style w:type="paragraph" w:styleId="Textodeglobo">
    <w:name w:val="Balloon Text"/>
    <w:basedOn w:val="Normal"/>
    <w:link w:val="TextodegloboCar"/>
    <w:uiPriority w:val="99"/>
    <w:semiHidden/>
    <w:unhideWhenUsed/>
    <w:rsid w:val="00CB37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37B2"/>
    <w:rPr>
      <w:rFonts w:ascii="Tahoma" w:hAnsi="Tahoma" w:cs="Tahoma"/>
      <w:sz w:val="16"/>
      <w:szCs w:val="16"/>
    </w:rPr>
  </w:style>
  <w:style w:type="character" w:customStyle="1" w:styleId="Ttulo2Car">
    <w:name w:val="Título 2 Car"/>
    <w:basedOn w:val="Fuentedeprrafopredeter"/>
    <w:link w:val="Ttulo2"/>
    <w:uiPriority w:val="9"/>
    <w:rsid w:val="00CB37B2"/>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CB37B2"/>
    <w:pPr>
      <w:spacing w:after="100"/>
    </w:pPr>
  </w:style>
  <w:style w:type="paragraph" w:styleId="TDC2">
    <w:name w:val="toc 2"/>
    <w:basedOn w:val="Normal"/>
    <w:next w:val="Normal"/>
    <w:autoRedefine/>
    <w:uiPriority w:val="39"/>
    <w:unhideWhenUsed/>
    <w:rsid w:val="00CB37B2"/>
    <w:pPr>
      <w:spacing w:after="100"/>
      <w:ind w:left="220"/>
    </w:pPr>
  </w:style>
  <w:style w:type="character" w:styleId="Hipervnculo">
    <w:name w:val="Hyperlink"/>
    <w:basedOn w:val="Fuentedeprrafopredeter"/>
    <w:uiPriority w:val="99"/>
    <w:unhideWhenUsed/>
    <w:rsid w:val="00CB37B2"/>
    <w:rPr>
      <w:color w:val="0000FF" w:themeColor="hyperlink"/>
      <w:u w:val="single"/>
    </w:rPr>
  </w:style>
  <w:style w:type="character" w:customStyle="1" w:styleId="Ttulo3Car">
    <w:name w:val="Título 3 Car"/>
    <w:basedOn w:val="Fuentedeprrafopredeter"/>
    <w:link w:val="Ttulo3"/>
    <w:uiPriority w:val="9"/>
    <w:rsid w:val="00CB37B2"/>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CB37B2"/>
    <w:pPr>
      <w:spacing w:after="100"/>
      <w:ind w:left="440"/>
    </w:pPr>
  </w:style>
  <w:style w:type="character" w:styleId="Refdecomentario">
    <w:name w:val="annotation reference"/>
    <w:basedOn w:val="Fuentedeprrafopredeter"/>
    <w:uiPriority w:val="99"/>
    <w:semiHidden/>
    <w:unhideWhenUsed/>
    <w:rsid w:val="009821D8"/>
    <w:rPr>
      <w:sz w:val="18"/>
      <w:szCs w:val="18"/>
    </w:rPr>
  </w:style>
  <w:style w:type="paragraph" w:styleId="Textocomentario">
    <w:name w:val="annotation text"/>
    <w:basedOn w:val="Normal"/>
    <w:link w:val="TextocomentarioCar"/>
    <w:uiPriority w:val="99"/>
    <w:semiHidden/>
    <w:unhideWhenUsed/>
    <w:rsid w:val="009821D8"/>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821D8"/>
    <w:rPr>
      <w:sz w:val="24"/>
      <w:szCs w:val="24"/>
    </w:rPr>
  </w:style>
  <w:style w:type="paragraph" w:styleId="Asuntodelcomentario">
    <w:name w:val="annotation subject"/>
    <w:basedOn w:val="Textocomentario"/>
    <w:next w:val="Textocomentario"/>
    <w:link w:val="AsuntodelcomentarioCar"/>
    <w:uiPriority w:val="99"/>
    <w:semiHidden/>
    <w:unhideWhenUsed/>
    <w:rsid w:val="009821D8"/>
    <w:rPr>
      <w:b/>
      <w:bCs/>
      <w:sz w:val="20"/>
      <w:szCs w:val="20"/>
    </w:rPr>
  </w:style>
  <w:style w:type="character" w:customStyle="1" w:styleId="AsuntodelcomentarioCar">
    <w:name w:val="Asunto del comentario Car"/>
    <w:basedOn w:val="TextocomentarioCar"/>
    <w:link w:val="Asuntodelcomentario"/>
    <w:uiPriority w:val="99"/>
    <w:semiHidden/>
    <w:rsid w:val="009821D8"/>
    <w:rPr>
      <w:b/>
      <w:bCs/>
      <w:sz w:val="20"/>
      <w:szCs w:val="20"/>
    </w:rPr>
  </w:style>
  <w:style w:type="table" w:styleId="Listaclara-nfasis1">
    <w:name w:val="Light List Accent 1"/>
    <w:basedOn w:val="Tablanormal"/>
    <w:uiPriority w:val="61"/>
    <w:rsid w:val="00F9464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5">
    <w:name w:val="Light Grid Accent 5"/>
    <w:basedOn w:val="Tablanormal"/>
    <w:uiPriority w:val="62"/>
    <w:rsid w:val="00D05A4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1">
    <w:name w:val="Light Grid Accent 1"/>
    <w:basedOn w:val="Tablanormal"/>
    <w:uiPriority w:val="62"/>
    <w:rsid w:val="0081290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evisin">
    <w:name w:val="Revision"/>
    <w:hidden/>
    <w:uiPriority w:val="99"/>
    <w:semiHidden/>
    <w:rsid w:val="0081290A"/>
    <w:pPr>
      <w:spacing w:after="0" w:line="240" w:lineRule="auto"/>
    </w:pPr>
  </w:style>
  <w:style w:type="table" w:styleId="Sombreadoclaro-nfasis5">
    <w:name w:val="Light Shading Accent 5"/>
    <w:basedOn w:val="Tablanormal"/>
    <w:uiPriority w:val="60"/>
    <w:rsid w:val="008129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8129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cabezado">
    <w:name w:val="header"/>
    <w:basedOn w:val="Normal"/>
    <w:link w:val="EncabezadoCar"/>
    <w:uiPriority w:val="99"/>
    <w:unhideWhenUsed/>
    <w:rsid w:val="00F31C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1C00"/>
  </w:style>
  <w:style w:type="paragraph" w:styleId="Piedepgina">
    <w:name w:val="footer"/>
    <w:basedOn w:val="Normal"/>
    <w:link w:val="PiedepginaCar"/>
    <w:uiPriority w:val="99"/>
    <w:unhideWhenUsed/>
    <w:rsid w:val="00F31C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1C00"/>
  </w:style>
  <w:style w:type="table" w:styleId="Tablaconcuadrcula">
    <w:name w:val="Table Grid"/>
    <w:basedOn w:val="Tablanormal"/>
    <w:uiPriority w:val="59"/>
    <w:rsid w:val="00B129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627816"/>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0F2B5B"/>
    <w:pPr>
      <w:spacing w:after="0"/>
      <w:ind w:left="440" w:hanging="440"/>
    </w:pPr>
    <w:rPr>
      <w:rFonts w:cstheme="minorHAnsi"/>
      <w:caps/>
      <w:sz w:val="20"/>
      <w:szCs w:val="20"/>
    </w:rPr>
  </w:style>
  <w:style w:type="table" w:styleId="Sombreadoclaro-nfasis1">
    <w:name w:val="Light Shading Accent 1"/>
    <w:basedOn w:val="Tablanormal"/>
    <w:uiPriority w:val="60"/>
    <w:rsid w:val="00385EC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074DE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apple-converted-space">
    <w:name w:val="apple-converted-space"/>
    <w:basedOn w:val="Fuentedeprrafopredeter"/>
    <w:rsid w:val="00074DE9"/>
  </w:style>
  <w:style w:type="character" w:customStyle="1" w:styleId="Ttulo4Car">
    <w:name w:val="Título 4 Car"/>
    <w:basedOn w:val="Fuentedeprrafopredeter"/>
    <w:link w:val="Ttulo4"/>
    <w:uiPriority w:val="9"/>
    <w:rsid w:val="005F5233"/>
    <w:rPr>
      <w:rFonts w:asciiTheme="majorHAnsi" w:eastAsiaTheme="majorEastAsia" w:hAnsiTheme="majorHAnsi" w:cstheme="majorBidi"/>
      <w:b/>
      <w:bCs/>
      <w:i/>
      <w:iCs/>
      <w:color w:val="4F81BD" w:themeColor="accent1"/>
      <w:lang w:val="es-ES"/>
    </w:rPr>
  </w:style>
  <w:style w:type="character" w:customStyle="1" w:styleId="Ttulo5Car">
    <w:name w:val="Título 5 Car"/>
    <w:basedOn w:val="Fuentedeprrafopredeter"/>
    <w:link w:val="Ttulo5"/>
    <w:uiPriority w:val="9"/>
    <w:rsid w:val="00403840"/>
    <w:rPr>
      <w:rFonts w:asciiTheme="majorHAnsi" w:eastAsiaTheme="majorEastAsia" w:hAnsiTheme="majorHAnsi" w:cstheme="majorBidi"/>
      <w:color w:val="243F60" w:themeColor="accent1" w:themeShade="7F"/>
      <w:lang w:val="es-ES"/>
    </w:rPr>
  </w:style>
  <w:style w:type="character" w:styleId="Textodelmarcadordeposicin">
    <w:name w:val="Placeholder Text"/>
    <w:basedOn w:val="Fuentedeprrafopredeter"/>
    <w:uiPriority w:val="99"/>
    <w:semiHidden/>
    <w:rsid w:val="00566B5C"/>
    <w:rPr>
      <w:color w:val="808080"/>
    </w:rPr>
  </w:style>
  <w:style w:type="paragraph" w:styleId="Sinespaciado">
    <w:name w:val="No Spacing"/>
    <w:uiPriority w:val="1"/>
    <w:qFormat/>
    <w:rsid w:val="008830EB"/>
    <w:pPr>
      <w:spacing w:after="0" w:line="240" w:lineRule="auto"/>
    </w:pPr>
    <w:rPr>
      <w:lang w:val="es-ES"/>
    </w:rPr>
  </w:style>
  <w:style w:type="character" w:customStyle="1" w:styleId="Ttulo6Car">
    <w:name w:val="Título 6 Car"/>
    <w:basedOn w:val="Fuentedeprrafopredeter"/>
    <w:link w:val="Ttulo6"/>
    <w:uiPriority w:val="9"/>
    <w:rsid w:val="00263F5C"/>
    <w:rPr>
      <w:rFonts w:asciiTheme="majorHAnsi" w:eastAsiaTheme="majorEastAsia" w:hAnsiTheme="majorHAnsi" w:cstheme="majorBidi"/>
      <w:i/>
      <w:iCs/>
      <w:color w:val="243F60" w:themeColor="accent1" w:themeShade="7F"/>
      <w:lang w:val="es-ES"/>
    </w:rPr>
  </w:style>
  <w:style w:type="character" w:styleId="Textoennegrita">
    <w:name w:val="Strong"/>
    <w:basedOn w:val="Fuentedeprrafopredeter"/>
    <w:uiPriority w:val="22"/>
    <w:qFormat/>
    <w:rsid w:val="00FE0B3E"/>
    <w:rPr>
      <w:b/>
      <w:bCs/>
    </w:rPr>
  </w:style>
  <w:style w:type="paragraph" w:styleId="Textonotapie">
    <w:name w:val="footnote text"/>
    <w:basedOn w:val="Normal"/>
    <w:link w:val="TextonotapieCar"/>
    <w:uiPriority w:val="99"/>
    <w:unhideWhenUsed/>
    <w:rsid w:val="0004205C"/>
    <w:pPr>
      <w:spacing w:after="0" w:line="240" w:lineRule="auto"/>
    </w:pPr>
    <w:rPr>
      <w:rFonts w:eastAsiaTheme="minorEastAsia"/>
      <w:sz w:val="24"/>
      <w:szCs w:val="24"/>
      <w:lang w:val="es-ES_tradnl"/>
    </w:rPr>
  </w:style>
  <w:style w:type="character" w:customStyle="1" w:styleId="TextonotapieCar">
    <w:name w:val="Texto nota pie Car"/>
    <w:basedOn w:val="Fuentedeprrafopredeter"/>
    <w:link w:val="Textonotapie"/>
    <w:uiPriority w:val="99"/>
    <w:rsid w:val="0004205C"/>
    <w:rPr>
      <w:rFonts w:eastAsiaTheme="minorEastAsia"/>
      <w:sz w:val="24"/>
      <w:szCs w:val="24"/>
      <w:lang w:val="es-ES_tradnl"/>
    </w:rPr>
  </w:style>
  <w:style w:type="character" w:styleId="Refdenotaalpie">
    <w:name w:val="footnote reference"/>
    <w:basedOn w:val="Fuentedeprrafopredeter"/>
    <w:uiPriority w:val="99"/>
    <w:unhideWhenUsed/>
    <w:rsid w:val="0004205C"/>
    <w:rPr>
      <w:vertAlign w:val="superscript"/>
    </w:rPr>
  </w:style>
  <w:style w:type="character" w:styleId="Hipervnculovisitado">
    <w:name w:val="FollowedHyperlink"/>
    <w:basedOn w:val="Fuentedeprrafopredeter"/>
    <w:uiPriority w:val="99"/>
    <w:semiHidden/>
    <w:unhideWhenUsed/>
    <w:rsid w:val="00FA165F"/>
    <w:rPr>
      <w:color w:val="800080" w:themeColor="followedHyperlink"/>
      <w:u w:val="single"/>
    </w:rPr>
  </w:style>
  <w:style w:type="character" w:customStyle="1" w:styleId="hps">
    <w:name w:val="hps"/>
    <w:basedOn w:val="Fuentedeprrafopredeter"/>
    <w:rsid w:val="00014AF3"/>
  </w:style>
  <w:style w:type="paragraph" w:styleId="Subttulo">
    <w:name w:val="Subtitle"/>
    <w:basedOn w:val="Normal"/>
    <w:next w:val="Normal"/>
    <w:link w:val="SubttuloCar"/>
    <w:uiPriority w:val="11"/>
    <w:qFormat/>
    <w:rsid w:val="00EA7D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EA7D3F"/>
    <w:rPr>
      <w:rFonts w:asciiTheme="majorHAnsi" w:eastAsiaTheme="majorEastAsia" w:hAnsiTheme="majorHAnsi" w:cstheme="majorBidi"/>
      <w:i/>
      <w:iCs/>
      <w:color w:val="4F81BD" w:themeColor="accent1"/>
      <w:spacing w:val="15"/>
      <w:sz w:val="24"/>
      <w:szCs w:val="24"/>
      <w:lang w:val="es-ES"/>
    </w:rPr>
  </w:style>
  <w:style w:type="paragraph" w:styleId="Mapadeldocumento">
    <w:name w:val="Document Map"/>
    <w:basedOn w:val="Normal"/>
    <w:link w:val="MapadeldocumentoCar"/>
    <w:uiPriority w:val="99"/>
    <w:semiHidden/>
    <w:unhideWhenUsed/>
    <w:rsid w:val="006D3836"/>
    <w:pPr>
      <w:spacing w:after="0" w:line="240" w:lineRule="auto"/>
    </w:pPr>
    <w:rPr>
      <w:rFonts w:ascii="Lucida Grande" w:hAnsi="Lucida Grande" w:cs="Lucida Grande"/>
      <w:sz w:val="24"/>
      <w:szCs w:val="24"/>
    </w:rPr>
  </w:style>
  <w:style w:type="character" w:customStyle="1" w:styleId="MapadeldocumentoCar">
    <w:name w:val="Mapa del documento Car"/>
    <w:basedOn w:val="Fuentedeprrafopredeter"/>
    <w:link w:val="Mapadeldocumento"/>
    <w:uiPriority w:val="99"/>
    <w:semiHidden/>
    <w:rsid w:val="006D3836"/>
    <w:rPr>
      <w:rFonts w:ascii="Lucida Grande" w:hAnsi="Lucida Grande" w:cs="Lucida Grande"/>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534777">
      <w:bodyDiv w:val="1"/>
      <w:marLeft w:val="0"/>
      <w:marRight w:val="0"/>
      <w:marTop w:val="0"/>
      <w:marBottom w:val="0"/>
      <w:divBdr>
        <w:top w:val="none" w:sz="0" w:space="0" w:color="auto"/>
        <w:left w:val="none" w:sz="0" w:space="0" w:color="auto"/>
        <w:bottom w:val="none" w:sz="0" w:space="0" w:color="auto"/>
        <w:right w:val="none" w:sz="0" w:space="0" w:color="auto"/>
      </w:divBdr>
    </w:div>
    <w:div w:id="478305469">
      <w:bodyDiv w:val="1"/>
      <w:marLeft w:val="0"/>
      <w:marRight w:val="0"/>
      <w:marTop w:val="0"/>
      <w:marBottom w:val="0"/>
      <w:divBdr>
        <w:top w:val="none" w:sz="0" w:space="0" w:color="auto"/>
        <w:left w:val="none" w:sz="0" w:space="0" w:color="auto"/>
        <w:bottom w:val="none" w:sz="0" w:space="0" w:color="auto"/>
        <w:right w:val="none" w:sz="0" w:space="0" w:color="auto"/>
      </w:divBdr>
    </w:div>
    <w:div w:id="608583299">
      <w:bodyDiv w:val="1"/>
      <w:marLeft w:val="0"/>
      <w:marRight w:val="0"/>
      <w:marTop w:val="0"/>
      <w:marBottom w:val="0"/>
      <w:divBdr>
        <w:top w:val="none" w:sz="0" w:space="0" w:color="auto"/>
        <w:left w:val="none" w:sz="0" w:space="0" w:color="auto"/>
        <w:bottom w:val="none" w:sz="0" w:space="0" w:color="auto"/>
        <w:right w:val="none" w:sz="0" w:space="0" w:color="auto"/>
      </w:divBdr>
    </w:div>
    <w:div w:id="1807166716">
      <w:bodyDiv w:val="1"/>
      <w:marLeft w:val="0"/>
      <w:marRight w:val="0"/>
      <w:marTop w:val="0"/>
      <w:marBottom w:val="0"/>
      <w:divBdr>
        <w:top w:val="none" w:sz="0" w:space="0" w:color="auto"/>
        <w:left w:val="none" w:sz="0" w:space="0" w:color="auto"/>
        <w:bottom w:val="none" w:sz="0" w:space="0" w:color="auto"/>
        <w:right w:val="none" w:sz="0" w:space="0" w:color="auto"/>
      </w:divBdr>
    </w:div>
    <w:div w:id="1827823913">
      <w:bodyDiv w:val="1"/>
      <w:marLeft w:val="0"/>
      <w:marRight w:val="0"/>
      <w:marTop w:val="0"/>
      <w:marBottom w:val="0"/>
      <w:divBdr>
        <w:top w:val="none" w:sz="0" w:space="0" w:color="auto"/>
        <w:left w:val="none" w:sz="0" w:space="0" w:color="auto"/>
        <w:bottom w:val="none" w:sz="0" w:space="0" w:color="auto"/>
        <w:right w:val="none" w:sz="0" w:space="0" w:color="auto"/>
      </w:divBdr>
      <w:divsChild>
        <w:div w:id="472796027">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msdn.microsoft.com/en-us/library/zw4w595w.aspx" TargetMode="External"/><Relationship Id="rId3" Type="http://schemas.openxmlformats.org/officeDocument/2006/relationships/hyperlink" Target="http://unity3d.com/unity/" TargetMode="External"/><Relationship Id="rId7" Type="http://schemas.openxmlformats.org/officeDocument/2006/relationships/hyperlink" Target="http://www.oracle.com/technetwork/developer-tools/datamodeler/sqldeveloperdatamodelertechreview-167686.html" TargetMode="External"/><Relationship Id="rId2" Type="http://schemas.openxmlformats.org/officeDocument/2006/relationships/hyperlink" Target="http://msdn.microsoft.com/library/vstudio/z1zx9t92" TargetMode="External"/><Relationship Id="rId1" Type="http://schemas.openxmlformats.org/officeDocument/2006/relationships/hyperlink" Target="https://developer.mozilla.org/es/docs/JavaScript/Acerca_de_JavaScript" TargetMode="External"/><Relationship Id="rId6" Type="http://schemas.openxmlformats.org/officeDocument/2006/relationships/hyperlink" Target="http://www.oracle.com/technetwork/developer-tools/sql-developer/overview/index.html" TargetMode="External"/><Relationship Id="rId5" Type="http://schemas.openxmlformats.org/officeDocument/2006/relationships/hyperlink" Target="http://www.oracle.com/technetwork/developer-tools/sql-developer/overview/index.html" TargetMode="External"/><Relationship Id="rId10" Type="http://schemas.openxmlformats.org/officeDocument/2006/relationships/hyperlink" Target="http://www.sparxsystems.com.au/" TargetMode="External"/><Relationship Id="rId4" Type="http://schemas.openxmlformats.org/officeDocument/2006/relationships/hyperlink" Target="http://www.microsoft.com/visualstudio/es-es" TargetMode="External"/><Relationship Id="rId9" Type="http://schemas.openxmlformats.org/officeDocument/2006/relationships/hyperlink" Target="http://git-scm.com/" TargetMode="External"/></Relationship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styles" Target="styles.xml"/><Relationship Id="rId26" Type="http://schemas.openxmlformats.org/officeDocument/2006/relationships/hyperlink" Target="Representacion%20de%20Instrucciones%20y%20Reglas.xlsx" TargetMode="External"/><Relationship Id="rId39" Type="http://schemas.openxmlformats.org/officeDocument/2006/relationships/diagramColors" Target="diagrams/colors1.xml"/><Relationship Id="rId21" Type="http://schemas.openxmlformats.org/officeDocument/2006/relationships/webSettings" Target="webSettings.xml"/><Relationship Id="rId34" Type="http://schemas.openxmlformats.org/officeDocument/2006/relationships/hyperlink" Target="http://git-scm.com/about/distributed" TargetMode="External"/><Relationship Id="rId42" Type="http://schemas.openxmlformats.org/officeDocument/2006/relationships/image" Target="media/image1.pn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hyperlink" Target="infrestructura.bmp" TargetMode="External"/><Relationship Id="rId11" Type="http://schemas.openxmlformats.org/officeDocument/2006/relationships/customXml" Target="../customXml/item11.xml"/><Relationship Id="rId24" Type="http://schemas.openxmlformats.org/officeDocument/2006/relationships/hyperlink" Target="Clue_in_Spanish_(2002).pdf" TargetMode="External"/><Relationship Id="rId32" Type="http://schemas.openxmlformats.org/officeDocument/2006/relationships/hyperlink" Target="http://git-scm.com/about/branching-and-merging" TargetMode="External"/><Relationship Id="rId37" Type="http://schemas.openxmlformats.org/officeDocument/2006/relationships/diagramLayout" Target="diagrams/layout1.xml"/><Relationship Id="rId40" Type="http://schemas.microsoft.com/office/2007/relationships/diagramDrawing" Target="diagrams/drawing1.xml"/><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endnotes" Target="endnotes.xml"/><Relationship Id="rId28" Type="http://schemas.openxmlformats.org/officeDocument/2006/relationships/hyperlink" Target="espiral.png" TargetMode="External"/><Relationship Id="rId36" Type="http://schemas.openxmlformats.org/officeDocument/2006/relationships/diagramData" Target="diagrams/data1.xml"/><Relationship Id="rId49" Type="http://schemas.openxmlformats.org/officeDocument/2006/relationships/fontTable" Target="fontTable.xml"/><Relationship Id="rId10" Type="http://schemas.openxmlformats.org/officeDocument/2006/relationships/customXml" Target="../customXml/item10.xml"/><Relationship Id="rId19" Type="http://schemas.microsoft.com/office/2007/relationships/stylesWithEffects" Target="stylesWithEffects.xml"/><Relationship Id="rId31" Type="http://schemas.openxmlformats.org/officeDocument/2006/relationships/hyperlink" Target="https://developer.mozilla.org/en/JavaScript/Guide/Details_of_the_Object_Model" TargetMode="External"/><Relationship Id="rId44"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footnotes" Target="footnotes.xml"/><Relationship Id="rId27" Type="http://schemas.openxmlformats.org/officeDocument/2006/relationships/hyperlink" Target="Modelo%20de%20Ciclo%20de%20Vida.png" TargetMode="External"/><Relationship Id="rId30" Type="http://schemas.openxmlformats.org/officeDocument/2006/relationships/hyperlink" Target="estructura%20fifth%20floor.bmp" TargetMode="External"/><Relationship Id="rId35" Type="http://schemas.openxmlformats.org/officeDocument/2006/relationships/hyperlink" Target="Context%20Diagram.pdf" TargetMode="External"/><Relationship Id="rId43" Type="http://schemas.openxmlformats.org/officeDocument/2006/relationships/image" Target="media/image2.png"/><Relationship Id="rId48" Type="http://schemas.openxmlformats.org/officeDocument/2006/relationships/footer" Target="footer2.xml"/><Relationship Id="rId8" Type="http://schemas.openxmlformats.org/officeDocument/2006/relationships/customXml" Target="../customXml/item8.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numbering" Target="numbering.xml"/><Relationship Id="rId25" Type="http://schemas.openxmlformats.org/officeDocument/2006/relationships/comments" Target="comments.xml"/><Relationship Id="rId33" Type="http://schemas.openxmlformats.org/officeDocument/2006/relationships/hyperlink" Target="http://git-scm.com/about/staging-area" TargetMode="External"/><Relationship Id="rId38" Type="http://schemas.openxmlformats.org/officeDocument/2006/relationships/diagramQuickStyle" Target="diagrams/quickStyle1.xml"/><Relationship Id="rId46" Type="http://schemas.openxmlformats.org/officeDocument/2006/relationships/header" Target="header2.xml"/><Relationship Id="rId20" Type="http://schemas.openxmlformats.org/officeDocument/2006/relationships/settings" Target="settings.xml"/><Relationship Id="rId41" Type="http://schemas.openxmlformats.org/officeDocument/2006/relationships/hyperlink" Target="roles.png" TargetMode="External"/><Relationship Id="rId1" Type="http://schemas.openxmlformats.org/officeDocument/2006/relationships/customXml" Target="../customXml/item1.xml"/><Relationship Id="rId6" Type="http://schemas.openxmlformats.org/officeDocument/2006/relationships/customXml" Target="../customXml/item6.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883B14-106E-4048-84D9-75B5EF6542AB}" type="doc">
      <dgm:prSet loTypeId="urn:microsoft.com/office/officeart/2005/8/layout/radial5" loCatId="cycle" qsTypeId="urn:microsoft.com/office/officeart/2005/8/quickstyle/simple4" qsCatId="simple" csTypeId="urn:microsoft.com/office/officeart/2005/8/colors/colorful2" csCatId="colorful" phldr="1"/>
      <dgm:spPr/>
      <dgm:t>
        <a:bodyPr/>
        <a:lstStyle/>
        <a:p>
          <a:endParaRPr lang="en-US"/>
        </a:p>
      </dgm:t>
    </dgm:pt>
    <dgm:pt modelId="{F7420165-9021-44F1-BBD5-4EE74743EFCE}">
      <dgm:prSet phldrT="[Texto]" custT="1"/>
      <dgm:spPr/>
      <dgm:t>
        <a:bodyPr/>
        <a:lstStyle/>
        <a:p>
          <a:r>
            <a:rPr lang="en-US" sz="900"/>
            <a:t>Gerente del Proyecto</a:t>
          </a:r>
        </a:p>
        <a:p>
          <a:r>
            <a:rPr lang="en-US" sz="900"/>
            <a:t>(Lider)</a:t>
          </a:r>
        </a:p>
      </dgm:t>
    </dgm:pt>
    <dgm:pt modelId="{568CB72E-5B43-4911-A23D-1C6D0FF9FE1E}" type="parTrans" cxnId="{27ADA697-3AE3-4D17-9F7B-B128329F8C9E}">
      <dgm:prSet/>
      <dgm:spPr/>
      <dgm:t>
        <a:bodyPr/>
        <a:lstStyle/>
        <a:p>
          <a:endParaRPr lang="en-US"/>
        </a:p>
      </dgm:t>
    </dgm:pt>
    <dgm:pt modelId="{BAF86FDE-BE3F-4ABD-A13D-4741774659F7}" type="sibTrans" cxnId="{27ADA697-3AE3-4D17-9F7B-B128329F8C9E}">
      <dgm:prSet/>
      <dgm:spPr/>
      <dgm:t>
        <a:bodyPr/>
        <a:lstStyle/>
        <a:p>
          <a:endParaRPr lang="en-US"/>
        </a:p>
      </dgm:t>
    </dgm:pt>
    <dgm:pt modelId="{86CA724C-E1FC-49D4-A97B-BE3180A2391E}">
      <dgm:prSet phldrT="[Texto]" custT="1"/>
      <dgm:spPr/>
      <dgm:t>
        <a:bodyPr/>
        <a:lstStyle/>
        <a:p>
          <a:r>
            <a:rPr lang="en-US" sz="800"/>
            <a:t>Arquitecto</a:t>
          </a:r>
          <a:endParaRPr lang="en-US" sz="500"/>
        </a:p>
      </dgm:t>
    </dgm:pt>
    <dgm:pt modelId="{AA3AE431-6E38-4467-A862-744AB834DF49}" type="parTrans" cxnId="{31596380-06C8-4826-8CFD-A13DEA74D0F5}">
      <dgm:prSet/>
      <dgm:spPr/>
      <dgm:t>
        <a:bodyPr/>
        <a:lstStyle/>
        <a:p>
          <a:endParaRPr lang="en-US"/>
        </a:p>
      </dgm:t>
    </dgm:pt>
    <dgm:pt modelId="{6905CCDE-D755-4FB8-87FB-BF2B1BEE595A}" type="sibTrans" cxnId="{31596380-06C8-4826-8CFD-A13DEA74D0F5}">
      <dgm:prSet/>
      <dgm:spPr/>
      <dgm:t>
        <a:bodyPr/>
        <a:lstStyle/>
        <a:p>
          <a:endParaRPr lang="en-US"/>
        </a:p>
      </dgm:t>
    </dgm:pt>
    <dgm:pt modelId="{C7F1ABC5-FBC1-49ED-BF1D-1F47C7F45F12}">
      <dgm:prSet phldrT="[Texto]" custT="1"/>
      <dgm:spPr/>
      <dgm:t>
        <a:bodyPr/>
        <a:lstStyle/>
        <a:p>
          <a:r>
            <a:rPr lang="en-US" sz="800"/>
            <a:t>Director de Configuraciones y Pruebas</a:t>
          </a:r>
        </a:p>
      </dgm:t>
    </dgm:pt>
    <dgm:pt modelId="{18B7C8EB-C745-4C20-8A9D-4D4D497341C3}" type="parTrans" cxnId="{933AC4C1-4BCF-4699-B146-9DED0CC3AFBC}">
      <dgm:prSet/>
      <dgm:spPr/>
      <dgm:t>
        <a:bodyPr/>
        <a:lstStyle/>
        <a:p>
          <a:endParaRPr lang="en-US"/>
        </a:p>
      </dgm:t>
    </dgm:pt>
    <dgm:pt modelId="{ADB49ED5-060E-4D9A-BA25-965D40F4E940}" type="sibTrans" cxnId="{933AC4C1-4BCF-4699-B146-9DED0CC3AFBC}">
      <dgm:prSet/>
      <dgm:spPr/>
      <dgm:t>
        <a:bodyPr/>
        <a:lstStyle/>
        <a:p>
          <a:endParaRPr lang="en-US"/>
        </a:p>
      </dgm:t>
    </dgm:pt>
    <dgm:pt modelId="{FB0E39E0-7DCB-49B3-AB25-32C690432D86}">
      <dgm:prSet phldrT="[Texto]" custT="1"/>
      <dgm:spPr/>
      <dgm:t>
        <a:bodyPr/>
        <a:lstStyle/>
        <a:p>
          <a:r>
            <a:rPr lang="en-US" sz="700"/>
            <a:t>Director de Desarrollo</a:t>
          </a:r>
        </a:p>
      </dgm:t>
    </dgm:pt>
    <dgm:pt modelId="{5D8AF85A-519C-4035-9396-72EB80AFC4D0}" type="parTrans" cxnId="{8A9C2FED-3BE3-4444-92C7-CE8D9D1D2C22}">
      <dgm:prSet/>
      <dgm:spPr/>
      <dgm:t>
        <a:bodyPr/>
        <a:lstStyle/>
        <a:p>
          <a:endParaRPr lang="en-US"/>
        </a:p>
      </dgm:t>
    </dgm:pt>
    <dgm:pt modelId="{F2807029-0514-4931-B99E-3BBB4E2B2C9A}" type="sibTrans" cxnId="{8A9C2FED-3BE3-4444-92C7-CE8D9D1D2C22}">
      <dgm:prSet/>
      <dgm:spPr/>
      <dgm:t>
        <a:bodyPr/>
        <a:lstStyle/>
        <a:p>
          <a:endParaRPr lang="en-US"/>
        </a:p>
      </dgm:t>
    </dgm:pt>
    <dgm:pt modelId="{6BBE6CE1-81DC-4CC1-A9D8-670CEC9AEE9C}">
      <dgm:prSet phldrT="[Texto]"/>
      <dgm:spPr/>
      <dgm:t>
        <a:bodyPr/>
        <a:lstStyle/>
        <a:p>
          <a:r>
            <a:rPr lang="en-US"/>
            <a:t>Direccion de Calidad </a:t>
          </a:r>
        </a:p>
      </dgm:t>
    </dgm:pt>
    <dgm:pt modelId="{974439A4-00BA-48AB-8561-489F4E404187}" type="parTrans" cxnId="{DFC650EB-64AE-4C6A-81C3-8321DB221483}">
      <dgm:prSet/>
      <dgm:spPr/>
      <dgm:t>
        <a:bodyPr/>
        <a:lstStyle/>
        <a:p>
          <a:endParaRPr lang="en-US"/>
        </a:p>
      </dgm:t>
    </dgm:pt>
    <dgm:pt modelId="{F1218FA7-B8FF-4B33-A613-01534F047C68}" type="sibTrans" cxnId="{DFC650EB-64AE-4C6A-81C3-8321DB221483}">
      <dgm:prSet/>
      <dgm:spPr/>
      <dgm:t>
        <a:bodyPr/>
        <a:lstStyle/>
        <a:p>
          <a:endParaRPr lang="en-US"/>
        </a:p>
      </dgm:t>
    </dgm:pt>
    <dgm:pt modelId="{BA9F920C-3E2B-4642-A0A9-FBE58E89CDE1}">
      <dgm:prSet phldrT="[Texto]" custT="1"/>
      <dgm:spPr/>
      <dgm:t>
        <a:bodyPr/>
        <a:lstStyle/>
        <a:p>
          <a:r>
            <a:rPr lang="en-US" sz="900"/>
            <a:t>Direccion de  </a:t>
          </a:r>
          <a:r>
            <a:rPr lang="en-US" sz="800"/>
            <a:t>Documen-tacion </a:t>
          </a:r>
          <a:endParaRPr lang="en-US" sz="500"/>
        </a:p>
      </dgm:t>
    </dgm:pt>
    <dgm:pt modelId="{4A398404-64D6-40A1-A816-35C4804ADDC3}" type="parTrans" cxnId="{838B5E78-76F4-40D1-85E3-E7CBD4DA0F24}">
      <dgm:prSet/>
      <dgm:spPr/>
      <dgm:t>
        <a:bodyPr/>
        <a:lstStyle/>
        <a:p>
          <a:endParaRPr lang="en-US"/>
        </a:p>
      </dgm:t>
    </dgm:pt>
    <dgm:pt modelId="{293E0468-ED3C-43A6-ADDF-A9B0CE9C211A}" type="sibTrans" cxnId="{838B5E78-76F4-40D1-85E3-E7CBD4DA0F24}">
      <dgm:prSet/>
      <dgm:spPr/>
      <dgm:t>
        <a:bodyPr/>
        <a:lstStyle/>
        <a:p>
          <a:endParaRPr lang="en-US"/>
        </a:p>
      </dgm:t>
    </dgm:pt>
    <dgm:pt modelId="{8AF19001-A37C-4074-9F2C-F49F8D2AC75D}">
      <dgm:prSet phldrT="[Texto]" custT="1"/>
      <dgm:spPr/>
      <dgm:t>
        <a:bodyPr/>
        <a:lstStyle/>
        <a:p>
          <a:r>
            <a:rPr lang="en-US" sz="900"/>
            <a:t>Analista de Sistemas</a:t>
          </a:r>
          <a:endParaRPr lang="en-US" sz="500"/>
        </a:p>
      </dgm:t>
    </dgm:pt>
    <dgm:pt modelId="{EC5CD053-991A-49C2-8E91-883958B281FE}" type="parTrans" cxnId="{6D2F47FE-6D9F-496B-BDC9-3F5511A034C2}">
      <dgm:prSet/>
      <dgm:spPr/>
      <dgm:t>
        <a:bodyPr/>
        <a:lstStyle/>
        <a:p>
          <a:endParaRPr lang="en-US"/>
        </a:p>
      </dgm:t>
    </dgm:pt>
    <dgm:pt modelId="{57AA3EEB-5158-4E45-BA54-E0B0C2410B82}" type="sibTrans" cxnId="{6D2F47FE-6D9F-496B-BDC9-3F5511A034C2}">
      <dgm:prSet/>
      <dgm:spPr/>
      <dgm:t>
        <a:bodyPr/>
        <a:lstStyle/>
        <a:p>
          <a:endParaRPr lang="en-US"/>
        </a:p>
      </dgm:t>
    </dgm:pt>
    <dgm:pt modelId="{A928D84F-F510-4455-B6F6-8A516041EA5D}">
      <dgm:prSet phldrT="[Texto]" custT="1"/>
      <dgm:spPr/>
      <dgm:t>
        <a:bodyPr/>
        <a:lstStyle/>
        <a:p>
          <a:r>
            <a:rPr lang="en-US" sz="800"/>
            <a:t>Ilustrador</a:t>
          </a:r>
          <a:endParaRPr lang="en-US" sz="500"/>
        </a:p>
      </dgm:t>
    </dgm:pt>
    <dgm:pt modelId="{7BE8DEF7-012B-4CC8-80F7-BD83343BF6A5}" type="parTrans" cxnId="{3F168B8F-903F-4725-B681-455D12E006BD}">
      <dgm:prSet/>
      <dgm:spPr/>
      <dgm:t>
        <a:bodyPr/>
        <a:lstStyle/>
        <a:p>
          <a:endParaRPr lang="en-US"/>
        </a:p>
      </dgm:t>
    </dgm:pt>
    <dgm:pt modelId="{FBFBE9A4-A8BB-4889-AA34-05F06BBBF397}" type="sibTrans" cxnId="{3F168B8F-903F-4725-B681-455D12E006BD}">
      <dgm:prSet/>
      <dgm:spPr/>
      <dgm:t>
        <a:bodyPr/>
        <a:lstStyle/>
        <a:p>
          <a:endParaRPr lang="en-US"/>
        </a:p>
      </dgm:t>
    </dgm:pt>
    <dgm:pt modelId="{1F58F8FD-546E-46CD-83C9-466EB5E78A1C}">
      <dgm:prSet phldrT="[Texto]" custT="1"/>
      <dgm:spPr/>
      <dgm:t>
        <a:bodyPr/>
        <a:lstStyle/>
        <a:p>
          <a:r>
            <a:rPr lang="en-US" sz="900"/>
            <a:t>Disenador </a:t>
          </a:r>
          <a:endParaRPr lang="en-US" sz="500"/>
        </a:p>
      </dgm:t>
    </dgm:pt>
    <dgm:pt modelId="{B7D2AFC1-0576-4693-ADD4-65B9C42A053C}" type="parTrans" cxnId="{01BB8C6D-9A12-4129-8206-175F6353C646}">
      <dgm:prSet/>
      <dgm:spPr/>
      <dgm:t>
        <a:bodyPr/>
        <a:lstStyle/>
        <a:p>
          <a:endParaRPr lang="en-US"/>
        </a:p>
      </dgm:t>
    </dgm:pt>
    <dgm:pt modelId="{78B302FC-BE0D-4913-B6BB-D30A4C11CEA3}" type="sibTrans" cxnId="{01BB8C6D-9A12-4129-8206-175F6353C646}">
      <dgm:prSet/>
      <dgm:spPr/>
      <dgm:t>
        <a:bodyPr/>
        <a:lstStyle/>
        <a:p>
          <a:endParaRPr lang="en-US"/>
        </a:p>
      </dgm:t>
    </dgm:pt>
    <dgm:pt modelId="{6A7DA7E8-A7F2-4164-98C9-450F29A3AF5A}" type="pres">
      <dgm:prSet presAssocID="{7B883B14-106E-4048-84D9-75B5EF6542AB}" presName="Name0" presStyleCnt="0">
        <dgm:presLayoutVars>
          <dgm:chMax val="1"/>
          <dgm:dir/>
          <dgm:animLvl val="ctr"/>
          <dgm:resizeHandles val="exact"/>
        </dgm:presLayoutVars>
      </dgm:prSet>
      <dgm:spPr/>
      <dgm:t>
        <a:bodyPr/>
        <a:lstStyle/>
        <a:p>
          <a:endParaRPr lang="en-US"/>
        </a:p>
      </dgm:t>
    </dgm:pt>
    <dgm:pt modelId="{814076A2-1CB4-4791-849B-6B39765CA4A0}" type="pres">
      <dgm:prSet presAssocID="{F7420165-9021-44F1-BBD5-4EE74743EFCE}" presName="centerShape" presStyleLbl="node0" presStyleIdx="0" presStyleCnt="1" custScaleX="142337" custScaleY="136737"/>
      <dgm:spPr/>
      <dgm:t>
        <a:bodyPr/>
        <a:lstStyle/>
        <a:p>
          <a:endParaRPr lang="en-US"/>
        </a:p>
      </dgm:t>
    </dgm:pt>
    <dgm:pt modelId="{6EC804A8-D5E6-4750-B72A-B626C03701E2}" type="pres">
      <dgm:prSet presAssocID="{AA3AE431-6E38-4467-A862-744AB834DF49}" presName="parTrans" presStyleLbl="sibTrans2D1" presStyleIdx="0" presStyleCnt="8" custScaleX="162733"/>
      <dgm:spPr>
        <a:prstGeom prst="leftRightArrow">
          <a:avLst/>
        </a:prstGeom>
      </dgm:spPr>
      <dgm:t>
        <a:bodyPr/>
        <a:lstStyle/>
        <a:p>
          <a:endParaRPr lang="en-US"/>
        </a:p>
      </dgm:t>
    </dgm:pt>
    <dgm:pt modelId="{1ACB7136-B320-42E0-9B56-9833EDA70F45}" type="pres">
      <dgm:prSet presAssocID="{AA3AE431-6E38-4467-A862-744AB834DF49}" presName="connectorText" presStyleLbl="sibTrans2D1" presStyleIdx="0" presStyleCnt="8"/>
      <dgm:spPr/>
      <dgm:t>
        <a:bodyPr/>
        <a:lstStyle/>
        <a:p>
          <a:endParaRPr lang="en-US"/>
        </a:p>
      </dgm:t>
    </dgm:pt>
    <dgm:pt modelId="{147A53D6-7CD7-447B-AC19-AB98CDDDA1BF}" type="pres">
      <dgm:prSet presAssocID="{86CA724C-E1FC-49D4-A97B-BE3180A2391E}" presName="node" presStyleLbl="node1" presStyleIdx="0" presStyleCnt="8">
        <dgm:presLayoutVars>
          <dgm:bulletEnabled val="1"/>
        </dgm:presLayoutVars>
      </dgm:prSet>
      <dgm:spPr/>
      <dgm:t>
        <a:bodyPr/>
        <a:lstStyle/>
        <a:p>
          <a:endParaRPr lang="en-US"/>
        </a:p>
      </dgm:t>
    </dgm:pt>
    <dgm:pt modelId="{D7990666-7F4D-4D83-A834-647CFF0C41FD}" type="pres">
      <dgm:prSet presAssocID="{EC5CD053-991A-49C2-8E91-883958B281FE}" presName="parTrans" presStyleLbl="sibTrans2D1" presStyleIdx="1" presStyleCnt="8" custScaleX="184191"/>
      <dgm:spPr>
        <a:prstGeom prst="leftRightArrow">
          <a:avLst/>
        </a:prstGeom>
      </dgm:spPr>
      <dgm:t>
        <a:bodyPr/>
        <a:lstStyle/>
        <a:p>
          <a:endParaRPr lang="en-US"/>
        </a:p>
      </dgm:t>
    </dgm:pt>
    <dgm:pt modelId="{B669C026-517D-45DD-8232-CE060975CC33}" type="pres">
      <dgm:prSet presAssocID="{EC5CD053-991A-49C2-8E91-883958B281FE}" presName="connectorText" presStyleLbl="sibTrans2D1" presStyleIdx="1" presStyleCnt="8"/>
      <dgm:spPr/>
      <dgm:t>
        <a:bodyPr/>
        <a:lstStyle/>
        <a:p>
          <a:endParaRPr lang="en-US"/>
        </a:p>
      </dgm:t>
    </dgm:pt>
    <dgm:pt modelId="{1924F538-E8FC-48EA-87A3-DBC0357ECC1B}" type="pres">
      <dgm:prSet presAssocID="{8AF19001-A37C-4074-9F2C-F49F8D2AC75D}" presName="node" presStyleLbl="node1" presStyleIdx="1" presStyleCnt="8">
        <dgm:presLayoutVars>
          <dgm:bulletEnabled val="1"/>
        </dgm:presLayoutVars>
      </dgm:prSet>
      <dgm:spPr/>
      <dgm:t>
        <a:bodyPr/>
        <a:lstStyle/>
        <a:p>
          <a:endParaRPr lang="en-US"/>
        </a:p>
      </dgm:t>
    </dgm:pt>
    <dgm:pt modelId="{A2645C85-6571-467A-B85C-A2D25318828E}" type="pres">
      <dgm:prSet presAssocID="{B7D2AFC1-0576-4693-ADD4-65B9C42A053C}" presName="parTrans" presStyleLbl="sibTrans2D1" presStyleIdx="2" presStyleCnt="8" custScaleX="229123"/>
      <dgm:spPr>
        <a:prstGeom prst="leftRightArrow">
          <a:avLst/>
        </a:prstGeom>
      </dgm:spPr>
      <dgm:t>
        <a:bodyPr/>
        <a:lstStyle/>
        <a:p>
          <a:endParaRPr lang="en-US"/>
        </a:p>
      </dgm:t>
    </dgm:pt>
    <dgm:pt modelId="{2397EC32-F7FF-406B-9F00-ECA0B7ED3EA5}" type="pres">
      <dgm:prSet presAssocID="{B7D2AFC1-0576-4693-ADD4-65B9C42A053C}" presName="connectorText" presStyleLbl="sibTrans2D1" presStyleIdx="2" presStyleCnt="8"/>
      <dgm:spPr/>
      <dgm:t>
        <a:bodyPr/>
        <a:lstStyle/>
        <a:p>
          <a:endParaRPr lang="en-US"/>
        </a:p>
      </dgm:t>
    </dgm:pt>
    <dgm:pt modelId="{EF855903-1CAE-4C32-8B66-0C3F23A76E85}" type="pres">
      <dgm:prSet presAssocID="{1F58F8FD-546E-46CD-83C9-466EB5E78A1C}" presName="node" presStyleLbl="node1" presStyleIdx="2" presStyleCnt="8" custScaleX="111417">
        <dgm:presLayoutVars>
          <dgm:bulletEnabled val="1"/>
        </dgm:presLayoutVars>
      </dgm:prSet>
      <dgm:spPr/>
      <dgm:t>
        <a:bodyPr/>
        <a:lstStyle/>
        <a:p>
          <a:endParaRPr lang="en-US"/>
        </a:p>
      </dgm:t>
    </dgm:pt>
    <dgm:pt modelId="{BCDCA649-6DFE-41E8-8B0E-932ED78283A8}" type="pres">
      <dgm:prSet presAssocID="{7BE8DEF7-012B-4CC8-80F7-BD83343BF6A5}" presName="parTrans" presStyleLbl="sibTrans2D1" presStyleIdx="3" presStyleCnt="8" custScaleX="186833"/>
      <dgm:spPr>
        <a:prstGeom prst="leftRightArrow">
          <a:avLst/>
        </a:prstGeom>
      </dgm:spPr>
      <dgm:t>
        <a:bodyPr/>
        <a:lstStyle/>
        <a:p>
          <a:endParaRPr lang="en-US"/>
        </a:p>
      </dgm:t>
    </dgm:pt>
    <dgm:pt modelId="{3ED9EAA3-91A2-4444-A8EB-FA2B9EE719E8}" type="pres">
      <dgm:prSet presAssocID="{7BE8DEF7-012B-4CC8-80F7-BD83343BF6A5}" presName="connectorText" presStyleLbl="sibTrans2D1" presStyleIdx="3" presStyleCnt="8"/>
      <dgm:spPr/>
      <dgm:t>
        <a:bodyPr/>
        <a:lstStyle/>
        <a:p>
          <a:endParaRPr lang="en-US"/>
        </a:p>
      </dgm:t>
    </dgm:pt>
    <dgm:pt modelId="{9CF613C2-FC76-400D-B3BD-18F9FBD3F76A}" type="pres">
      <dgm:prSet presAssocID="{A928D84F-F510-4455-B6F6-8A516041EA5D}" presName="node" presStyleLbl="node1" presStyleIdx="3" presStyleCnt="8">
        <dgm:presLayoutVars>
          <dgm:bulletEnabled val="1"/>
        </dgm:presLayoutVars>
      </dgm:prSet>
      <dgm:spPr/>
      <dgm:t>
        <a:bodyPr/>
        <a:lstStyle/>
        <a:p>
          <a:endParaRPr lang="en-US"/>
        </a:p>
      </dgm:t>
    </dgm:pt>
    <dgm:pt modelId="{1DA63683-A578-4DCC-9D4B-185977D621DD}" type="pres">
      <dgm:prSet presAssocID="{18B7C8EB-C745-4C20-8A9D-4D4D497341C3}" presName="parTrans" presStyleLbl="sibTrans2D1" presStyleIdx="4" presStyleCnt="8" custScaleX="155359"/>
      <dgm:spPr>
        <a:prstGeom prst="leftRightArrow">
          <a:avLst/>
        </a:prstGeom>
      </dgm:spPr>
      <dgm:t>
        <a:bodyPr/>
        <a:lstStyle/>
        <a:p>
          <a:endParaRPr lang="en-US"/>
        </a:p>
      </dgm:t>
    </dgm:pt>
    <dgm:pt modelId="{CCE865E6-A543-4DEC-83CF-FDB8D33369C6}" type="pres">
      <dgm:prSet presAssocID="{18B7C8EB-C745-4C20-8A9D-4D4D497341C3}" presName="connectorText" presStyleLbl="sibTrans2D1" presStyleIdx="4" presStyleCnt="8"/>
      <dgm:spPr/>
      <dgm:t>
        <a:bodyPr/>
        <a:lstStyle/>
        <a:p>
          <a:endParaRPr lang="en-US"/>
        </a:p>
      </dgm:t>
    </dgm:pt>
    <dgm:pt modelId="{A20C39A1-4C97-46E0-A175-37DACB63AC33}" type="pres">
      <dgm:prSet presAssocID="{C7F1ABC5-FBC1-49ED-BF1D-1F47C7F45F12}" presName="node" presStyleLbl="node1" presStyleIdx="4" presStyleCnt="8">
        <dgm:presLayoutVars>
          <dgm:bulletEnabled val="1"/>
        </dgm:presLayoutVars>
      </dgm:prSet>
      <dgm:spPr/>
      <dgm:t>
        <a:bodyPr/>
        <a:lstStyle/>
        <a:p>
          <a:endParaRPr lang="en-US"/>
        </a:p>
      </dgm:t>
    </dgm:pt>
    <dgm:pt modelId="{1642D5CD-887E-481D-8729-3966AECDA291}" type="pres">
      <dgm:prSet presAssocID="{5D8AF85A-519C-4035-9396-72EB80AFC4D0}" presName="parTrans" presStyleLbl="sibTrans2D1" presStyleIdx="5" presStyleCnt="8" custScaleX="184393"/>
      <dgm:spPr>
        <a:prstGeom prst="leftRightArrow">
          <a:avLst/>
        </a:prstGeom>
      </dgm:spPr>
      <dgm:t>
        <a:bodyPr/>
        <a:lstStyle/>
        <a:p>
          <a:endParaRPr lang="en-US"/>
        </a:p>
      </dgm:t>
    </dgm:pt>
    <dgm:pt modelId="{623AF920-100A-4B64-91D2-F35E1EAF5D6C}" type="pres">
      <dgm:prSet presAssocID="{5D8AF85A-519C-4035-9396-72EB80AFC4D0}" presName="connectorText" presStyleLbl="sibTrans2D1" presStyleIdx="5" presStyleCnt="8"/>
      <dgm:spPr/>
      <dgm:t>
        <a:bodyPr/>
        <a:lstStyle/>
        <a:p>
          <a:endParaRPr lang="en-US"/>
        </a:p>
      </dgm:t>
    </dgm:pt>
    <dgm:pt modelId="{76C477AE-2907-4A82-893D-75CA5A94CA64}" type="pres">
      <dgm:prSet presAssocID="{FB0E39E0-7DCB-49B3-AB25-32C690432D86}" presName="node" presStyleLbl="node1" presStyleIdx="5" presStyleCnt="8">
        <dgm:presLayoutVars>
          <dgm:bulletEnabled val="1"/>
        </dgm:presLayoutVars>
      </dgm:prSet>
      <dgm:spPr/>
      <dgm:t>
        <a:bodyPr/>
        <a:lstStyle/>
        <a:p>
          <a:endParaRPr lang="en-US"/>
        </a:p>
      </dgm:t>
    </dgm:pt>
    <dgm:pt modelId="{4E1AEDC5-78DE-4C9E-A2FD-6D2EEA11C00E}" type="pres">
      <dgm:prSet presAssocID="{974439A4-00BA-48AB-8561-489F4E404187}" presName="parTrans" presStyleLbl="sibTrans2D1" presStyleIdx="6" presStyleCnt="8" custScaleX="181407"/>
      <dgm:spPr>
        <a:prstGeom prst="leftRightArrow">
          <a:avLst/>
        </a:prstGeom>
      </dgm:spPr>
      <dgm:t>
        <a:bodyPr/>
        <a:lstStyle/>
        <a:p>
          <a:endParaRPr lang="en-US"/>
        </a:p>
      </dgm:t>
    </dgm:pt>
    <dgm:pt modelId="{2EBECA69-F28C-4EC1-AC8A-3BE82C984033}" type="pres">
      <dgm:prSet presAssocID="{974439A4-00BA-48AB-8561-489F4E404187}" presName="connectorText" presStyleLbl="sibTrans2D1" presStyleIdx="6" presStyleCnt="8"/>
      <dgm:spPr/>
      <dgm:t>
        <a:bodyPr/>
        <a:lstStyle/>
        <a:p>
          <a:endParaRPr lang="en-US"/>
        </a:p>
      </dgm:t>
    </dgm:pt>
    <dgm:pt modelId="{7D6524C6-6790-41F6-A510-384C4EBB0B42}" type="pres">
      <dgm:prSet presAssocID="{6BBE6CE1-81DC-4CC1-A9D8-670CEC9AEE9C}" presName="node" presStyleLbl="node1" presStyleIdx="6" presStyleCnt="8">
        <dgm:presLayoutVars>
          <dgm:bulletEnabled val="1"/>
        </dgm:presLayoutVars>
      </dgm:prSet>
      <dgm:spPr/>
      <dgm:t>
        <a:bodyPr/>
        <a:lstStyle/>
        <a:p>
          <a:endParaRPr lang="en-US"/>
        </a:p>
      </dgm:t>
    </dgm:pt>
    <dgm:pt modelId="{0DCBC6F7-D5BE-43B3-B04F-3469C2D6FC90}" type="pres">
      <dgm:prSet presAssocID="{4A398404-64D6-40A1-A816-35C4804ADDC3}" presName="parTrans" presStyleLbl="sibTrans2D1" presStyleIdx="7" presStyleCnt="8" custScaleX="163629"/>
      <dgm:spPr>
        <a:prstGeom prst="leftRightArrow">
          <a:avLst/>
        </a:prstGeom>
      </dgm:spPr>
      <dgm:t>
        <a:bodyPr/>
        <a:lstStyle/>
        <a:p>
          <a:endParaRPr lang="en-US"/>
        </a:p>
      </dgm:t>
    </dgm:pt>
    <dgm:pt modelId="{C5703348-FD55-4B75-8FC6-76375B11653F}" type="pres">
      <dgm:prSet presAssocID="{4A398404-64D6-40A1-A816-35C4804ADDC3}" presName="connectorText" presStyleLbl="sibTrans2D1" presStyleIdx="7" presStyleCnt="8"/>
      <dgm:spPr/>
      <dgm:t>
        <a:bodyPr/>
        <a:lstStyle/>
        <a:p>
          <a:endParaRPr lang="en-US"/>
        </a:p>
      </dgm:t>
    </dgm:pt>
    <dgm:pt modelId="{BD1E6539-46C9-4705-BF25-DD85A948CE3D}" type="pres">
      <dgm:prSet presAssocID="{BA9F920C-3E2B-4642-A0A9-FBE58E89CDE1}" presName="node" presStyleLbl="node1" presStyleIdx="7" presStyleCnt="8" custRadScaleRad="100356" custRadScaleInc="901">
        <dgm:presLayoutVars>
          <dgm:bulletEnabled val="1"/>
        </dgm:presLayoutVars>
      </dgm:prSet>
      <dgm:spPr/>
      <dgm:t>
        <a:bodyPr/>
        <a:lstStyle/>
        <a:p>
          <a:endParaRPr lang="en-US"/>
        </a:p>
      </dgm:t>
    </dgm:pt>
  </dgm:ptLst>
  <dgm:cxnLst>
    <dgm:cxn modelId="{EFDB811D-40FA-423B-92D4-B3CAAC40ECBC}" type="presOf" srcId="{FB0E39E0-7DCB-49B3-AB25-32C690432D86}" destId="{76C477AE-2907-4A82-893D-75CA5A94CA64}" srcOrd="0" destOrd="0" presId="urn:microsoft.com/office/officeart/2005/8/layout/radial5"/>
    <dgm:cxn modelId="{01BB8C6D-9A12-4129-8206-175F6353C646}" srcId="{F7420165-9021-44F1-BBD5-4EE74743EFCE}" destId="{1F58F8FD-546E-46CD-83C9-466EB5E78A1C}" srcOrd="2" destOrd="0" parTransId="{B7D2AFC1-0576-4693-ADD4-65B9C42A053C}" sibTransId="{78B302FC-BE0D-4913-B6BB-D30A4C11CEA3}"/>
    <dgm:cxn modelId="{80D1A57D-4278-43CD-BD2E-7A0D3EAD4676}" type="presOf" srcId="{EC5CD053-991A-49C2-8E91-883958B281FE}" destId="{D7990666-7F4D-4D83-A834-647CFF0C41FD}" srcOrd="0" destOrd="0" presId="urn:microsoft.com/office/officeart/2005/8/layout/radial5"/>
    <dgm:cxn modelId="{079A1245-5EBD-4DAD-B6D5-4F89229415A7}" type="presOf" srcId="{7B883B14-106E-4048-84D9-75B5EF6542AB}" destId="{6A7DA7E8-A7F2-4164-98C9-450F29A3AF5A}" srcOrd="0" destOrd="0" presId="urn:microsoft.com/office/officeart/2005/8/layout/radial5"/>
    <dgm:cxn modelId="{28ADFC24-D402-49BB-A1D6-FA958C4F2D52}" type="presOf" srcId="{F7420165-9021-44F1-BBD5-4EE74743EFCE}" destId="{814076A2-1CB4-4791-849B-6B39765CA4A0}" srcOrd="0" destOrd="0" presId="urn:microsoft.com/office/officeart/2005/8/layout/radial5"/>
    <dgm:cxn modelId="{8A9C2FED-3BE3-4444-92C7-CE8D9D1D2C22}" srcId="{F7420165-9021-44F1-BBD5-4EE74743EFCE}" destId="{FB0E39E0-7DCB-49B3-AB25-32C690432D86}" srcOrd="5" destOrd="0" parTransId="{5D8AF85A-519C-4035-9396-72EB80AFC4D0}" sibTransId="{F2807029-0514-4931-B99E-3BBB4E2B2C9A}"/>
    <dgm:cxn modelId="{E422F4BD-C2DA-407A-8179-CB4007058D2A}" type="presOf" srcId="{AA3AE431-6E38-4467-A862-744AB834DF49}" destId="{6EC804A8-D5E6-4750-B72A-B626C03701E2}" srcOrd="0" destOrd="0" presId="urn:microsoft.com/office/officeart/2005/8/layout/radial5"/>
    <dgm:cxn modelId="{E4862C2B-43CA-40EE-8CAE-EFF37F2814E6}" type="presOf" srcId="{5D8AF85A-519C-4035-9396-72EB80AFC4D0}" destId="{1642D5CD-887E-481D-8729-3966AECDA291}" srcOrd="0" destOrd="0" presId="urn:microsoft.com/office/officeart/2005/8/layout/radial5"/>
    <dgm:cxn modelId="{E04F7093-1157-4593-A718-C4284EF974D6}" type="presOf" srcId="{4A398404-64D6-40A1-A816-35C4804ADDC3}" destId="{0DCBC6F7-D5BE-43B3-B04F-3469C2D6FC90}" srcOrd="0" destOrd="0" presId="urn:microsoft.com/office/officeart/2005/8/layout/radial5"/>
    <dgm:cxn modelId="{D5340475-12AB-40B3-90CC-5CA3617D694D}" type="presOf" srcId="{18B7C8EB-C745-4C20-8A9D-4D4D497341C3}" destId="{CCE865E6-A543-4DEC-83CF-FDB8D33369C6}" srcOrd="1" destOrd="0" presId="urn:microsoft.com/office/officeart/2005/8/layout/radial5"/>
    <dgm:cxn modelId="{DFC650EB-64AE-4C6A-81C3-8321DB221483}" srcId="{F7420165-9021-44F1-BBD5-4EE74743EFCE}" destId="{6BBE6CE1-81DC-4CC1-A9D8-670CEC9AEE9C}" srcOrd="6" destOrd="0" parTransId="{974439A4-00BA-48AB-8561-489F4E404187}" sibTransId="{F1218FA7-B8FF-4B33-A613-01534F047C68}"/>
    <dgm:cxn modelId="{CC10E8F8-044A-4629-A8A5-DA67F404D254}" type="presOf" srcId="{18B7C8EB-C745-4C20-8A9D-4D4D497341C3}" destId="{1DA63683-A578-4DCC-9D4B-185977D621DD}" srcOrd="0" destOrd="0" presId="urn:microsoft.com/office/officeart/2005/8/layout/radial5"/>
    <dgm:cxn modelId="{0A23E546-3146-432D-AB17-61EE862286F8}" type="presOf" srcId="{C7F1ABC5-FBC1-49ED-BF1D-1F47C7F45F12}" destId="{A20C39A1-4C97-46E0-A175-37DACB63AC33}" srcOrd="0" destOrd="0" presId="urn:microsoft.com/office/officeart/2005/8/layout/radial5"/>
    <dgm:cxn modelId="{A34AF692-6AE6-4420-A96A-2C31A0FD0264}" type="presOf" srcId="{86CA724C-E1FC-49D4-A97B-BE3180A2391E}" destId="{147A53D6-7CD7-447B-AC19-AB98CDDDA1BF}" srcOrd="0" destOrd="0" presId="urn:microsoft.com/office/officeart/2005/8/layout/radial5"/>
    <dgm:cxn modelId="{8DEFC154-72D8-40D8-9D5A-99EB20978FF0}" type="presOf" srcId="{B7D2AFC1-0576-4693-ADD4-65B9C42A053C}" destId="{2397EC32-F7FF-406B-9F00-ECA0B7ED3EA5}" srcOrd="1" destOrd="0" presId="urn:microsoft.com/office/officeart/2005/8/layout/radial5"/>
    <dgm:cxn modelId="{0901346A-7D08-4EFB-B9D4-A4567882C20A}" type="presOf" srcId="{EC5CD053-991A-49C2-8E91-883958B281FE}" destId="{B669C026-517D-45DD-8232-CE060975CC33}" srcOrd="1" destOrd="0" presId="urn:microsoft.com/office/officeart/2005/8/layout/radial5"/>
    <dgm:cxn modelId="{C7CF0BAB-FBA2-4383-9159-ADACD3DFB3A2}" type="presOf" srcId="{A928D84F-F510-4455-B6F6-8A516041EA5D}" destId="{9CF613C2-FC76-400D-B3BD-18F9FBD3F76A}" srcOrd="0" destOrd="0" presId="urn:microsoft.com/office/officeart/2005/8/layout/radial5"/>
    <dgm:cxn modelId="{C415176D-70B9-4657-BC84-C0AF7A1F85B7}" type="presOf" srcId="{974439A4-00BA-48AB-8561-489F4E404187}" destId="{4E1AEDC5-78DE-4C9E-A2FD-6D2EEA11C00E}" srcOrd="0" destOrd="0" presId="urn:microsoft.com/office/officeart/2005/8/layout/radial5"/>
    <dgm:cxn modelId="{1446E406-0491-4014-9697-C4474233C922}" type="presOf" srcId="{974439A4-00BA-48AB-8561-489F4E404187}" destId="{2EBECA69-F28C-4EC1-AC8A-3BE82C984033}" srcOrd="1" destOrd="0" presId="urn:microsoft.com/office/officeart/2005/8/layout/radial5"/>
    <dgm:cxn modelId="{9DEBB8CC-B8AB-4DCC-9F2C-AC5BCF52CC50}" type="presOf" srcId="{6BBE6CE1-81DC-4CC1-A9D8-670CEC9AEE9C}" destId="{7D6524C6-6790-41F6-A510-384C4EBB0B42}" srcOrd="0" destOrd="0" presId="urn:microsoft.com/office/officeart/2005/8/layout/radial5"/>
    <dgm:cxn modelId="{838B5E78-76F4-40D1-85E3-E7CBD4DA0F24}" srcId="{F7420165-9021-44F1-BBD5-4EE74743EFCE}" destId="{BA9F920C-3E2B-4642-A0A9-FBE58E89CDE1}" srcOrd="7" destOrd="0" parTransId="{4A398404-64D6-40A1-A816-35C4804ADDC3}" sibTransId="{293E0468-ED3C-43A6-ADDF-A9B0CE9C211A}"/>
    <dgm:cxn modelId="{74542EEE-E0C7-4C99-8A8D-C0D346CB6256}" type="presOf" srcId="{BA9F920C-3E2B-4642-A0A9-FBE58E89CDE1}" destId="{BD1E6539-46C9-4705-BF25-DD85A948CE3D}" srcOrd="0" destOrd="0" presId="urn:microsoft.com/office/officeart/2005/8/layout/radial5"/>
    <dgm:cxn modelId="{31596380-06C8-4826-8CFD-A13DEA74D0F5}" srcId="{F7420165-9021-44F1-BBD5-4EE74743EFCE}" destId="{86CA724C-E1FC-49D4-A97B-BE3180A2391E}" srcOrd="0" destOrd="0" parTransId="{AA3AE431-6E38-4467-A862-744AB834DF49}" sibTransId="{6905CCDE-D755-4FB8-87FB-BF2B1BEE595A}"/>
    <dgm:cxn modelId="{3F168B8F-903F-4725-B681-455D12E006BD}" srcId="{F7420165-9021-44F1-BBD5-4EE74743EFCE}" destId="{A928D84F-F510-4455-B6F6-8A516041EA5D}" srcOrd="3" destOrd="0" parTransId="{7BE8DEF7-012B-4CC8-80F7-BD83343BF6A5}" sibTransId="{FBFBE9A4-A8BB-4889-AA34-05F06BBBF397}"/>
    <dgm:cxn modelId="{6D2F47FE-6D9F-496B-BDC9-3F5511A034C2}" srcId="{F7420165-9021-44F1-BBD5-4EE74743EFCE}" destId="{8AF19001-A37C-4074-9F2C-F49F8D2AC75D}" srcOrd="1" destOrd="0" parTransId="{EC5CD053-991A-49C2-8E91-883958B281FE}" sibTransId="{57AA3EEB-5158-4E45-BA54-E0B0C2410B82}"/>
    <dgm:cxn modelId="{DEBC89A8-05F3-4110-9DFF-5140E3B5E60B}" type="presOf" srcId="{5D8AF85A-519C-4035-9396-72EB80AFC4D0}" destId="{623AF920-100A-4B64-91D2-F35E1EAF5D6C}" srcOrd="1" destOrd="0" presId="urn:microsoft.com/office/officeart/2005/8/layout/radial5"/>
    <dgm:cxn modelId="{102FB3E7-070C-4120-BF50-D966DFF0B7EC}" type="presOf" srcId="{B7D2AFC1-0576-4693-ADD4-65B9C42A053C}" destId="{A2645C85-6571-467A-B85C-A2D25318828E}" srcOrd="0" destOrd="0" presId="urn:microsoft.com/office/officeart/2005/8/layout/radial5"/>
    <dgm:cxn modelId="{A77AE9DA-92E3-4272-8131-16D69915D6C0}" type="presOf" srcId="{1F58F8FD-546E-46CD-83C9-466EB5E78A1C}" destId="{EF855903-1CAE-4C32-8B66-0C3F23A76E85}" srcOrd="0" destOrd="0" presId="urn:microsoft.com/office/officeart/2005/8/layout/radial5"/>
    <dgm:cxn modelId="{109E2E0C-A1C2-444F-BDCB-48081FE76C0E}" type="presOf" srcId="{7BE8DEF7-012B-4CC8-80F7-BD83343BF6A5}" destId="{BCDCA649-6DFE-41E8-8B0E-932ED78283A8}" srcOrd="0" destOrd="0" presId="urn:microsoft.com/office/officeart/2005/8/layout/radial5"/>
    <dgm:cxn modelId="{2B1D223C-1B9A-4A94-8235-D0ABBAC43EB9}" type="presOf" srcId="{AA3AE431-6E38-4467-A862-744AB834DF49}" destId="{1ACB7136-B320-42E0-9B56-9833EDA70F45}" srcOrd="1" destOrd="0" presId="urn:microsoft.com/office/officeart/2005/8/layout/radial5"/>
    <dgm:cxn modelId="{27ADA697-3AE3-4D17-9F7B-B128329F8C9E}" srcId="{7B883B14-106E-4048-84D9-75B5EF6542AB}" destId="{F7420165-9021-44F1-BBD5-4EE74743EFCE}" srcOrd="0" destOrd="0" parTransId="{568CB72E-5B43-4911-A23D-1C6D0FF9FE1E}" sibTransId="{BAF86FDE-BE3F-4ABD-A13D-4741774659F7}"/>
    <dgm:cxn modelId="{EB908298-D0FC-4338-9A6E-470D94A3238D}" type="presOf" srcId="{7BE8DEF7-012B-4CC8-80F7-BD83343BF6A5}" destId="{3ED9EAA3-91A2-4444-A8EB-FA2B9EE719E8}" srcOrd="1" destOrd="0" presId="urn:microsoft.com/office/officeart/2005/8/layout/radial5"/>
    <dgm:cxn modelId="{624BDDCC-0B85-4480-8556-F88B1C26106B}" type="presOf" srcId="{4A398404-64D6-40A1-A816-35C4804ADDC3}" destId="{C5703348-FD55-4B75-8FC6-76375B11653F}" srcOrd="1" destOrd="0" presId="urn:microsoft.com/office/officeart/2005/8/layout/radial5"/>
    <dgm:cxn modelId="{933AC4C1-4BCF-4699-B146-9DED0CC3AFBC}" srcId="{F7420165-9021-44F1-BBD5-4EE74743EFCE}" destId="{C7F1ABC5-FBC1-49ED-BF1D-1F47C7F45F12}" srcOrd="4" destOrd="0" parTransId="{18B7C8EB-C745-4C20-8A9D-4D4D497341C3}" sibTransId="{ADB49ED5-060E-4D9A-BA25-965D40F4E940}"/>
    <dgm:cxn modelId="{DD2F8118-4E2A-447B-A781-BADBEBCEA812}" type="presOf" srcId="{8AF19001-A37C-4074-9F2C-F49F8D2AC75D}" destId="{1924F538-E8FC-48EA-87A3-DBC0357ECC1B}" srcOrd="0" destOrd="0" presId="urn:microsoft.com/office/officeart/2005/8/layout/radial5"/>
    <dgm:cxn modelId="{7F2DF39F-4967-40F4-9C97-A77AAC7B1CB2}" type="presParOf" srcId="{6A7DA7E8-A7F2-4164-98C9-450F29A3AF5A}" destId="{814076A2-1CB4-4791-849B-6B39765CA4A0}" srcOrd="0" destOrd="0" presId="urn:microsoft.com/office/officeart/2005/8/layout/radial5"/>
    <dgm:cxn modelId="{63F46920-36F4-4F06-AC83-C8D890BBF39D}" type="presParOf" srcId="{6A7DA7E8-A7F2-4164-98C9-450F29A3AF5A}" destId="{6EC804A8-D5E6-4750-B72A-B626C03701E2}" srcOrd="1" destOrd="0" presId="urn:microsoft.com/office/officeart/2005/8/layout/radial5"/>
    <dgm:cxn modelId="{A8F972E4-0024-44D4-8C25-EE20552308BD}" type="presParOf" srcId="{6EC804A8-D5E6-4750-B72A-B626C03701E2}" destId="{1ACB7136-B320-42E0-9B56-9833EDA70F45}" srcOrd="0" destOrd="0" presId="urn:microsoft.com/office/officeart/2005/8/layout/radial5"/>
    <dgm:cxn modelId="{51BD30F7-9F5C-4BDA-A4D4-9E61A923479E}" type="presParOf" srcId="{6A7DA7E8-A7F2-4164-98C9-450F29A3AF5A}" destId="{147A53D6-7CD7-447B-AC19-AB98CDDDA1BF}" srcOrd="2" destOrd="0" presId="urn:microsoft.com/office/officeart/2005/8/layout/radial5"/>
    <dgm:cxn modelId="{50DFE26D-9BCC-4871-9A18-A31A2FFCC344}" type="presParOf" srcId="{6A7DA7E8-A7F2-4164-98C9-450F29A3AF5A}" destId="{D7990666-7F4D-4D83-A834-647CFF0C41FD}" srcOrd="3" destOrd="0" presId="urn:microsoft.com/office/officeart/2005/8/layout/radial5"/>
    <dgm:cxn modelId="{2A8F9E96-C453-49B4-89E8-6B3F77BF5D59}" type="presParOf" srcId="{D7990666-7F4D-4D83-A834-647CFF0C41FD}" destId="{B669C026-517D-45DD-8232-CE060975CC33}" srcOrd="0" destOrd="0" presId="urn:microsoft.com/office/officeart/2005/8/layout/radial5"/>
    <dgm:cxn modelId="{75D31967-2930-4768-BFC7-899C87231462}" type="presParOf" srcId="{6A7DA7E8-A7F2-4164-98C9-450F29A3AF5A}" destId="{1924F538-E8FC-48EA-87A3-DBC0357ECC1B}" srcOrd="4" destOrd="0" presId="urn:microsoft.com/office/officeart/2005/8/layout/radial5"/>
    <dgm:cxn modelId="{A2044C0B-1665-454E-B02D-2B698F7B7076}" type="presParOf" srcId="{6A7DA7E8-A7F2-4164-98C9-450F29A3AF5A}" destId="{A2645C85-6571-467A-B85C-A2D25318828E}" srcOrd="5" destOrd="0" presId="urn:microsoft.com/office/officeart/2005/8/layout/radial5"/>
    <dgm:cxn modelId="{EE2D512B-9377-4E6A-A68F-7E025E5B33F7}" type="presParOf" srcId="{A2645C85-6571-467A-B85C-A2D25318828E}" destId="{2397EC32-F7FF-406B-9F00-ECA0B7ED3EA5}" srcOrd="0" destOrd="0" presId="urn:microsoft.com/office/officeart/2005/8/layout/radial5"/>
    <dgm:cxn modelId="{8F04404A-6654-4D24-A583-06DC4340C2BA}" type="presParOf" srcId="{6A7DA7E8-A7F2-4164-98C9-450F29A3AF5A}" destId="{EF855903-1CAE-4C32-8B66-0C3F23A76E85}" srcOrd="6" destOrd="0" presId="urn:microsoft.com/office/officeart/2005/8/layout/radial5"/>
    <dgm:cxn modelId="{4715866F-3AD1-4582-8EAC-86632679678F}" type="presParOf" srcId="{6A7DA7E8-A7F2-4164-98C9-450F29A3AF5A}" destId="{BCDCA649-6DFE-41E8-8B0E-932ED78283A8}" srcOrd="7" destOrd="0" presId="urn:microsoft.com/office/officeart/2005/8/layout/radial5"/>
    <dgm:cxn modelId="{132CDB21-5BA9-4E7A-9D4E-50AE6F70AC10}" type="presParOf" srcId="{BCDCA649-6DFE-41E8-8B0E-932ED78283A8}" destId="{3ED9EAA3-91A2-4444-A8EB-FA2B9EE719E8}" srcOrd="0" destOrd="0" presId="urn:microsoft.com/office/officeart/2005/8/layout/radial5"/>
    <dgm:cxn modelId="{C7BE2150-3ED6-40EA-A591-13639D605749}" type="presParOf" srcId="{6A7DA7E8-A7F2-4164-98C9-450F29A3AF5A}" destId="{9CF613C2-FC76-400D-B3BD-18F9FBD3F76A}" srcOrd="8" destOrd="0" presId="urn:microsoft.com/office/officeart/2005/8/layout/radial5"/>
    <dgm:cxn modelId="{72428529-E8DA-42FB-B0F1-14ABD7038268}" type="presParOf" srcId="{6A7DA7E8-A7F2-4164-98C9-450F29A3AF5A}" destId="{1DA63683-A578-4DCC-9D4B-185977D621DD}" srcOrd="9" destOrd="0" presId="urn:microsoft.com/office/officeart/2005/8/layout/radial5"/>
    <dgm:cxn modelId="{0EC3A646-2B37-4FDB-ABA0-AA498A4BF4D7}" type="presParOf" srcId="{1DA63683-A578-4DCC-9D4B-185977D621DD}" destId="{CCE865E6-A543-4DEC-83CF-FDB8D33369C6}" srcOrd="0" destOrd="0" presId="urn:microsoft.com/office/officeart/2005/8/layout/radial5"/>
    <dgm:cxn modelId="{B59D19C4-7167-4F5E-8741-C7B5823F3114}" type="presParOf" srcId="{6A7DA7E8-A7F2-4164-98C9-450F29A3AF5A}" destId="{A20C39A1-4C97-46E0-A175-37DACB63AC33}" srcOrd="10" destOrd="0" presId="urn:microsoft.com/office/officeart/2005/8/layout/radial5"/>
    <dgm:cxn modelId="{C8BE0E95-8881-4BB1-884C-671E4C8DF9D2}" type="presParOf" srcId="{6A7DA7E8-A7F2-4164-98C9-450F29A3AF5A}" destId="{1642D5CD-887E-481D-8729-3966AECDA291}" srcOrd="11" destOrd="0" presId="urn:microsoft.com/office/officeart/2005/8/layout/radial5"/>
    <dgm:cxn modelId="{0E80F44B-2D3B-4354-96F4-4E1B5D28E03D}" type="presParOf" srcId="{1642D5CD-887E-481D-8729-3966AECDA291}" destId="{623AF920-100A-4B64-91D2-F35E1EAF5D6C}" srcOrd="0" destOrd="0" presId="urn:microsoft.com/office/officeart/2005/8/layout/radial5"/>
    <dgm:cxn modelId="{4626B31A-06A3-4DCC-961E-EB5BCAAE92D6}" type="presParOf" srcId="{6A7DA7E8-A7F2-4164-98C9-450F29A3AF5A}" destId="{76C477AE-2907-4A82-893D-75CA5A94CA64}" srcOrd="12" destOrd="0" presId="urn:microsoft.com/office/officeart/2005/8/layout/radial5"/>
    <dgm:cxn modelId="{6041C840-71C1-4A52-BE58-8947E787B105}" type="presParOf" srcId="{6A7DA7E8-A7F2-4164-98C9-450F29A3AF5A}" destId="{4E1AEDC5-78DE-4C9E-A2FD-6D2EEA11C00E}" srcOrd="13" destOrd="0" presId="urn:microsoft.com/office/officeart/2005/8/layout/radial5"/>
    <dgm:cxn modelId="{C878861C-41F2-457D-ACC1-C491626DB1F6}" type="presParOf" srcId="{4E1AEDC5-78DE-4C9E-A2FD-6D2EEA11C00E}" destId="{2EBECA69-F28C-4EC1-AC8A-3BE82C984033}" srcOrd="0" destOrd="0" presId="urn:microsoft.com/office/officeart/2005/8/layout/radial5"/>
    <dgm:cxn modelId="{1AF1C8B4-10AF-4AB9-8FBE-9BBD578B56B1}" type="presParOf" srcId="{6A7DA7E8-A7F2-4164-98C9-450F29A3AF5A}" destId="{7D6524C6-6790-41F6-A510-384C4EBB0B42}" srcOrd="14" destOrd="0" presId="urn:microsoft.com/office/officeart/2005/8/layout/radial5"/>
    <dgm:cxn modelId="{D998F61E-7A22-4DD4-B6D7-772153D2DE4D}" type="presParOf" srcId="{6A7DA7E8-A7F2-4164-98C9-450F29A3AF5A}" destId="{0DCBC6F7-D5BE-43B3-B04F-3469C2D6FC90}" srcOrd="15" destOrd="0" presId="urn:microsoft.com/office/officeart/2005/8/layout/radial5"/>
    <dgm:cxn modelId="{29D32A09-240E-4710-9F55-C945E759583A}" type="presParOf" srcId="{0DCBC6F7-D5BE-43B3-B04F-3469C2D6FC90}" destId="{C5703348-FD55-4B75-8FC6-76375B11653F}" srcOrd="0" destOrd="0" presId="urn:microsoft.com/office/officeart/2005/8/layout/radial5"/>
    <dgm:cxn modelId="{97C948F5-2E1C-443A-814C-A81F1FAE0A44}" type="presParOf" srcId="{6A7DA7E8-A7F2-4164-98C9-450F29A3AF5A}" destId="{BD1E6539-46C9-4705-BF25-DD85A948CE3D}" srcOrd="16" destOrd="0" presId="urn:microsoft.com/office/officeart/2005/8/layout/radial5"/>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4076A2-1CB4-4791-849B-6B39765CA4A0}">
      <dsp:nvSpPr>
        <dsp:cNvPr id="0" name=""/>
        <dsp:cNvSpPr/>
      </dsp:nvSpPr>
      <dsp:spPr>
        <a:xfrm>
          <a:off x="2197603" y="1139435"/>
          <a:ext cx="817152" cy="785003"/>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Gerente del Proyecto</a:t>
          </a:r>
        </a:p>
        <a:p>
          <a:pPr lvl="0" algn="ctr" defTabSz="400050">
            <a:lnSpc>
              <a:spcPct val="90000"/>
            </a:lnSpc>
            <a:spcBef>
              <a:spcPct val="0"/>
            </a:spcBef>
            <a:spcAft>
              <a:spcPct val="35000"/>
            </a:spcAft>
          </a:pPr>
          <a:r>
            <a:rPr lang="en-US" sz="900" kern="1200"/>
            <a:t>(Lider)</a:t>
          </a:r>
        </a:p>
      </dsp:txBody>
      <dsp:txXfrm>
        <a:off x="2317272" y="1254396"/>
        <a:ext cx="577814" cy="555081"/>
      </dsp:txXfrm>
    </dsp:sp>
    <dsp:sp modelId="{6EC804A8-D5E6-4750-B72A-B626C03701E2}">
      <dsp:nvSpPr>
        <dsp:cNvPr id="0" name=""/>
        <dsp:cNvSpPr/>
      </dsp:nvSpPr>
      <dsp:spPr>
        <a:xfrm rot="16200000">
          <a:off x="2415747" y="793821"/>
          <a:ext cx="380865" cy="262886"/>
        </a:xfrm>
        <a:prstGeom prst="leftRightArrow">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455180" y="885831"/>
        <a:ext cx="301999" cy="157732"/>
      </dsp:txXfrm>
    </dsp:sp>
    <dsp:sp modelId="{147A53D6-7CD7-447B-AC19-AB98CDDDA1BF}">
      <dsp:nvSpPr>
        <dsp:cNvPr id="0" name=""/>
        <dsp:cNvSpPr/>
      </dsp:nvSpPr>
      <dsp:spPr>
        <a:xfrm>
          <a:off x="2258242" y="1969"/>
          <a:ext cx="695875" cy="695875"/>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Arquitecto</a:t>
          </a:r>
          <a:endParaRPr lang="en-US" sz="500" kern="1200"/>
        </a:p>
      </dsp:txBody>
      <dsp:txXfrm>
        <a:off x="2360151" y="103878"/>
        <a:ext cx="492057" cy="492057"/>
      </dsp:txXfrm>
    </dsp:sp>
    <dsp:sp modelId="{D7990666-7F4D-4D83-A834-647CFF0C41FD}">
      <dsp:nvSpPr>
        <dsp:cNvPr id="0" name=""/>
        <dsp:cNvSpPr/>
      </dsp:nvSpPr>
      <dsp:spPr>
        <a:xfrm rot="18900000">
          <a:off x="2826263" y="968672"/>
          <a:ext cx="423476" cy="262886"/>
        </a:xfrm>
        <a:prstGeom prst="leftRightArrow">
          <a:avLst/>
        </a:prstGeom>
        <a:gradFill rotWithShape="0">
          <a:gsLst>
            <a:gs pos="0">
              <a:schemeClr val="accent2">
                <a:hueOff val="668788"/>
                <a:satOff val="-834"/>
                <a:lumOff val="196"/>
                <a:alphaOff val="0"/>
                <a:shade val="51000"/>
                <a:satMod val="130000"/>
              </a:schemeClr>
            </a:gs>
            <a:gs pos="80000">
              <a:schemeClr val="accent2">
                <a:hueOff val="668788"/>
                <a:satOff val="-834"/>
                <a:lumOff val="196"/>
                <a:alphaOff val="0"/>
                <a:shade val="93000"/>
                <a:satMod val="130000"/>
              </a:schemeClr>
            </a:gs>
            <a:gs pos="100000">
              <a:schemeClr val="accent2">
                <a:hueOff val="668788"/>
                <a:satOff val="-834"/>
                <a:lumOff val="19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837813" y="1049132"/>
        <a:ext cx="344610" cy="157732"/>
      </dsp:txXfrm>
    </dsp:sp>
    <dsp:sp modelId="{1924F538-E8FC-48EA-87A3-DBC0357ECC1B}">
      <dsp:nvSpPr>
        <dsp:cNvPr id="0" name=""/>
        <dsp:cNvSpPr/>
      </dsp:nvSpPr>
      <dsp:spPr>
        <a:xfrm>
          <a:off x="3094064" y="348178"/>
          <a:ext cx="695875" cy="695875"/>
        </a:xfrm>
        <a:prstGeom prst="ellipse">
          <a:avLst/>
        </a:prstGeom>
        <a:gradFill rotWithShape="0">
          <a:gsLst>
            <a:gs pos="0">
              <a:schemeClr val="accent2">
                <a:hueOff val="668788"/>
                <a:satOff val="-834"/>
                <a:lumOff val="196"/>
                <a:alphaOff val="0"/>
                <a:shade val="51000"/>
                <a:satMod val="130000"/>
              </a:schemeClr>
            </a:gs>
            <a:gs pos="80000">
              <a:schemeClr val="accent2">
                <a:hueOff val="668788"/>
                <a:satOff val="-834"/>
                <a:lumOff val="196"/>
                <a:alphaOff val="0"/>
                <a:shade val="93000"/>
                <a:satMod val="130000"/>
              </a:schemeClr>
            </a:gs>
            <a:gs pos="100000">
              <a:schemeClr val="accent2">
                <a:hueOff val="668788"/>
                <a:satOff val="-834"/>
                <a:lumOff val="19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Analista de Sistemas</a:t>
          </a:r>
          <a:endParaRPr lang="en-US" sz="500" kern="1200"/>
        </a:p>
      </dsp:txBody>
      <dsp:txXfrm>
        <a:off x="3195973" y="450087"/>
        <a:ext cx="492057" cy="492057"/>
      </dsp:txXfrm>
    </dsp:sp>
    <dsp:sp modelId="{A2645C85-6571-467A-B85C-A2D25318828E}">
      <dsp:nvSpPr>
        <dsp:cNvPr id="0" name=""/>
        <dsp:cNvSpPr/>
      </dsp:nvSpPr>
      <dsp:spPr>
        <a:xfrm>
          <a:off x="2967622" y="1400494"/>
          <a:ext cx="468487" cy="262886"/>
        </a:xfrm>
        <a:prstGeom prst="leftRightArrow">
          <a:avLst/>
        </a:prstGeom>
        <a:gradFill rotWithShape="0">
          <a:gsLst>
            <a:gs pos="0">
              <a:schemeClr val="accent2">
                <a:hueOff val="1337577"/>
                <a:satOff val="-1668"/>
                <a:lumOff val="392"/>
                <a:alphaOff val="0"/>
                <a:shade val="51000"/>
                <a:satMod val="130000"/>
              </a:schemeClr>
            </a:gs>
            <a:gs pos="80000">
              <a:schemeClr val="accent2">
                <a:hueOff val="1337577"/>
                <a:satOff val="-1668"/>
                <a:lumOff val="392"/>
                <a:alphaOff val="0"/>
                <a:shade val="93000"/>
                <a:satMod val="130000"/>
              </a:schemeClr>
            </a:gs>
            <a:gs pos="100000">
              <a:schemeClr val="accent2">
                <a:hueOff val="1337577"/>
                <a:satOff val="-1668"/>
                <a:lumOff val="392"/>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967622" y="1453071"/>
        <a:ext cx="389621" cy="157732"/>
      </dsp:txXfrm>
    </dsp:sp>
    <dsp:sp modelId="{EF855903-1CAE-4C32-8B66-0C3F23A76E85}">
      <dsp:nvSpPr>
        <dsp:cNvPr id="0" name=""/>
        <dsp:cNvSpPr/>
      </dsp:nvSpPr>
      <dsp:spPr>
        <a:xfrm>
          <a:off x="3400548" y="1183999"/>
          <a:ext cx="775323" cy="695875"/>
        </a:xfrm>
        <a:prstGeom prst="ellipse">
          <a:avLst/>
        </a:prstGeom>
        <a:gradFill rotWithShape="0">
          <a:gsLst>
            <a:gs pos="0">
              <a:schemeClr val="accent2">
                <a:hueOff val="1337577"/>
                <a:satOff val="-1668"/>
                <a:lumOff val="392"/>
                <a:alphaOff val="0"/>
                <a:shade val="51000"/>
                <a:satMod val="130000"/>
              </a:schemeClr>
            </a:gs>
            <a:gs pos="80000">
              <a:schemeClr val="accent2">
                <a:hueOff val="1337577"/>
                <a:satOff val="-1668"/>
                <a:lumOff val="392"/>
                <a:alphaOff val="0"/>
                <a:shade val="93000"/>
                <a:satMod val="130000"/>
              </a:schemeClr>
            </a:gs>
            <a:gs pos="100000">
              <a:schemeClr val="accent2">
                <a:hueOff val="1337577"/>
                <a:satOff val="-1668"/>
                <a:lumOff val="392"/>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Disenador </a:t>
          </a:r>
          <a:endParaRPr lang="en-US" sz="500" kern="1200"/>
        </a:p>
      </dsp:txBody>
      <dsp:txXfrm>
        <a:off x="3514091" y="1285908"/>
        <a:ext cx="548237" cy="492057"/>
      </dsp:txXfrm>
    </dsp:sp>
    <dsp:sp modelId="{BCDCA649-6DFE-41E8-8B0E-932ED78283A8}">
      <dsp:nvSpPr>
        <dsp:cNvPr id="0" name=""/>
        <dsp:cNvSpPr/>
      </dsp:nvSpPr>
      <dsp:spPr>
        <a:xfrm rot="2700000">
          <a:off x="2823226" y="1832315"/>
          <a:ext cx="429550" cy="262886"/>
        </a:xfrm>
        <a:prstGeom prst="leftRightArrow">
          <a:avLst/>
        </a:prstGeom>
        <a:gradFill rotWithShape="0">
          <a:gsLst>
            <a:gs pos="0">
              <a:schemeClr val="accent2">
                <a:hueOff val="2006365"/>
                <a:satOff val="-2502"/>
                <a:lumOff val="588"/>
                <a:alphaOff val="0"/>
                <a:shade val="51000"/>
                <a:satMod val="130000"/>
              </a:schemeClr>
            </a:gs>
            <a:gs pos="80000">
              <a:schemeClr val="accent2">
                <a:hueOff val="2006365"/>
                <a:satOff val="-2502"/>
                <a:lumOff val="588"/>
                <a:alphaOff val="0"/>
                <a:shade val="93000"/>
                <a:satMod val="130000"/>
              </a:schemeClr>
            </a:gs>
            <a:gs pos="100000">
              <a:schemeClr val="accent2">
                <a:hueOff val="2006365"/>
                <a:satOff val="-2502"/>
                <a:lumOff val="588"/>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834776" y="1857009"/>
        <a:ext cx="350684" cy="157732"/>
      </dsp:txXfrm>
    </dsp:sp>
    <dsp:sp modelId="{9CF613C2-FC76-400D-B3BD-18F9FBD3F76A}">
      <dsp:nvSpPr>
        <dsp:cNvPr id="0" name=""/>
        <dsp:cNvSpPr/>
      </dsp:nvSpPr>
      <dsp:spPr>
        <a:xfrm>
          <a:off x="3094064" y="2019821"/>
          <a:ext cx="695875" cy="695875"/>
        </a:xfrm>
        <a:prstGeom prst="ellipse">
          <a:avLst/>
        </a:prstGeom>
        <a:gradFill rotWithShape="0">
          <a:gsLst>
            <a:gs pos="0">
              <a:schemeClr val="accent2">
                <a:hueOff val="2006365"/>
                <a:satOff val="-2502"/>
                <a:lumOff val="588"/>
                <a:alphaOff val="0"/>
                <a:shade val="51000"/>
                <a:satMod val="130000"/>
              </a:schemeClr>
            </a:gs>
            <a:gs pos="80000">
              <a:schemeClr val="accent2">
                <a:hueOff val="2006365"/>
                <a:satOff val="-2502"/>
                <a:lumOff val="588"/>
                <a:alphaOff val="0"/>
                <a:shade val="93000"/>
                <a:satMod val="130000"/>
              </a:schemeClr>
            </a:gs>
            <a:gs pos="100000">
              <a:schemeClr val="accent2">
                <a:hueOff val="2006365"/>
                <a:satOff val="-2502"/>
                <a:lumOff val="588"/>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Ilustrador</a:t>
          </a:r>
          <a:endParaRPr lang="en-US" sz="500" kern="1200"/>
        </a:p>
      </dsp:txBody>
      <dsp:txXfrm>
        <a:off x="3195973" y="2121730"/>
        <a:ext cx="492057" cy="492057"/>
      </dsp:txXfrm>
    </dsp:sp>
    <dsp:sp modelId="{1DA63683-A578-4DCC-9D4B-185977D621DD}">
      <dsp:nvSpPr>
        <dsp:cNvPr id="0" name=""/>
        <dsp:cNvSpPr/>
      </dsp:nvSpPr>
      <dsp:spPr>
        <a:xfrm rot="5400000">
          <a:off x="2424377" y="2007167"/>
          <a:ext cx="363606" cy="262886"/>
        </a:xfrm>
        <a:prstGeom prst="leftRightArrow">
          <a:avLst/>
        </a:prstGeom>
        <a:gradFill rotWithShape="0">
          <a:gsLst>
            <a:gs pos="0">
              <a:schemeClr val="accent2">
                <a:hueOff val="2675154"/>
                <a:satOff val="-3337"/>
                <a:lumOff val="785"/>
                <a:alphaOff val="0"/>
                <a:shade val="51000"/>
                <a:satMod val="130000"/>
              </a:schemeClr>
            </a:gs>
            <a:gs pos="80000">
              <a:schemeClr val="accent2">
                <a:hueOff val="2675154"/>
                <a:satOff val="-3337"/>
                <a:lumOff val="785"/>
                <a:alphaOff val="0"/>
                <a:shade val="93000"/>
                <a:satMod val="130000"/>
              </a:schemeClr>
            </a:gs>
            <a:gs pos="100000">
              <a:schemeClr val="accent2">
                <a:hueOff val="2675154"/>
                <a:satOff val="-3337"/>
                <a:lumOff val="785"/>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463810" y="2020311"/>
        <a:ext cx="284740" cy="157732"/>
      </dsp:txXfrm>
    </dsp:sp>
    <dsp:sp modelId="{A20C39A1-4C97-46E0-A175-37DACB63AC33}">
      <dsp:nvSpPr>
        <dsp:cNvPr id="0" name=""/>
        <dsp:cNvSpPr/>
      </dsp:nvSpPr>
      <dsp:spPr>
        <a:xfrm>
          <a:off x="2258242" y="2366029"/>
          <a:ext cx="695875" cy="695875"/>
        </a:xfrm>
        <a:prstGeom prst="ellipse">
          <a:avLst/>
        </a:prstGeom>
        <a:gradFill rotWithShape="0">
          <a:gsLst>
            <a:gs pos="0">
              <a:schemeClr val="accent2">
                <a:hueOff val="2675154"/>
                <a:satOff val="-3337"/>
                <a:lumOff val="785"/>
                <a:alphaOff val="0"/>
                <a:shade val="51000"/>
                <a:satMod val="130000"/>
              </a:schemeClr>
            </a:gs>
            <a:gs pos="80000">
              <a:schemeClr val="accent2">
                <a:hueOff val="2675154"/>
                <a:satOff val="-3337"/>
                <a:lumOff val="785"/>
                <a:alphaOff val="0"/>
                <a:shade val="93000"/>
                <a:satMod val="130000"/>
              </a:schemeClr>
            </a:gs>
            <a:gs pos="100000">
              <a:schemeClr val="accent2">
                <a:hueOff val="2675154"/>
                <a:satOff val="-3337"/>
                <a:lumOff val="785"/>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Director de Configuraciones y Pruebas</a:t>
          </a:r>
        </a:p>
      </dsp:txBody>
      <dsp:txXfrm>
        <a:off x="2360151" y="2467938"/>
        <a:ext cx="492057" cy="492057"/>
      </dsp:txXfrm>
    </dsp:sp>
    <dsp:sp modelId="{1642D5CD-887E-481D-8729-3966AECDA291}">
      <dsp:nvSpPr>
        <dsp:cNvPr id="0" name=""/>
        <dsp:cNvSpPr/>
      </dsp:nvSpPr>
      <dsp:spPr>
        <a:xfrm rot="8100000">
          <a:off x="1962388" y="1832315"/>
          <a:ext cx="423940" cy="262886"/>
        </a:xfrm>
        <a:prstGeom prst="leftRightArrow">
          <a:avLst/>
        </a:prstGeom>
        <a:gradFill rotWithShape="0">
          <a:gsLst>
            <a:gs pos="0">
              <a:schemeClr val="accent2">
                <a:hueOff val="3343942"/>
                <a:satOff val="-4171"/>
                <a:lumOff val="981"/>
                <a:alphaOff val="0"/>
                <a:shade val="51000"/>
                <a:satMod val="130000"/>
              </a:schemeClr>
            </a:gs>
            <a:gs pos="80000">
              <a:schemeClr val="accent2">
                <a:hueOff val="3343942"/>
                <a:satOff val="-4171"/>
                <a:lumOff val="981"/>
                <a:alphaOff val="0"/>
                <a:shade val="93000"/>
                <a:satMod val="130000"/>
              </a:schemeClr>
            </a:gs>
            <a:gs pos="100000">
              <a:schemeClr val="accent2">
                <a:hueOff val="3343942"/>
                <a:satOff val="-4171"/>
                <a:lumOff val="981"/>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0800000">
        <a:off x="2029704" y="1857009"/>
        <a:ext cx="345074" cy="157732"/>
      </dsp:txXfrm>
    </dsp:sp>
    <dsp:sp modelId="{76C477AE-2907-4A82-893D-75CA5A94CA64}">
      <dsp:nvSpPr>
        <dsp:cNvPr id="0" name=""/>
        <dsp:cNvSpPr/>
      </dsp:nvSpPr>
      <dsp:spPr>
        <a:xfrm>
          <a:off x="1422421" y="2019821"/>
          <a:ext cx="695875" cy="695875"/>
        </a:xfrm>
        <a:prstGeom prst="ellipse">
          <a:avLst/>
        </a:prstGeom>
        <a:gradFill rotWithShape="0">
          <a:gsLst>
            <a:gs pos="0">
              <a:schemeClr val="accent2">
                <a:hueOff val="3343942"/>
                <a:satOff val="-4171"/>
                <a:lumOff val="981"/>
                <a:alphaOff val="0"/>
                <a:shade val="51000"/>
                <a:satMod val="130000"/>
              </a:schemeClr>
            </a:gs>
            <a:gs pos="80000">
              <a:schemeClr val="accent2">
                <a:hueOff val="3343942"/>
                <a:satOff val="-4171"/>
                <a:lumOff val="981"/>
                <a:alphaOff val="0"/>
                <a:shade val="93000"/>
                <a:satMod val="130000"/>
              </a:schemeClr>
            </a:gs>
            <a:gs pos="100000">
              <a:schemeClr val="accent2">
                <a:hueOff val="3343942"/>
                <a:satOff val="-4171"/>
                <a:lumOff val="981"/>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kern="1200"/>
            <a:t>Director de Desarrollo</a:t>
          </a:r>
        </a:p>
      </dsp:txBody>
      <dsp:txXfrm>
        <a:off x="1524330" y="2121730"/>
        <a:ext cx="492057" cy="492057"/>
      </dsp:txXfrm>
    </dsp:sp>
    <dsp:sp modelId="{4E1AEDC5-78DE-4C9E-A2FD-6D2EEA11C00E}">
      <dsp:nvSpPr>
        <dsp:cNvPr id="0" name=""/>
        <dsp:cNvSpPr/>
      </dsp:nvSpPr>
      <dsp:spPr>
        <a:xfrm rot="10800000">
          <a:off x="1786671" y="1400494"/>
          <a:ext cx="409115" cy="262886"/>
        </a:xfrm>
        <a:prstGeom prst="leftRightArrow">
          <a:avLst/>
        </a:prstGeom>
        <a:gradFill rotWithShape="0">
          <a:gsLst>
            <a:gs pos="0">
              <a:schemeClr val="accent2">
                <a:hueOff val="4012731"/>
                <a:satOff val="-5005"/>
                <a:lumOff val="1177"/>
                <a:alphaOff val="0"/>
                <a:shade val="51000"/>
                <a:satMod val="130000"/>
              </a:schemeClr>
            </a:gs>
            <a:gs pos="80000">
              <a:schemeClr val="accent2">
                <a:hueOff val="4012731"/>
                <a:satOff val="-5005"/>
                <a:lumOff val="1177"/>
                <a:alphaOff val="0"/>
                <a:shade val="93000"/>
                <a:satMod val="130000"/>
              </a:schemeClr>
            </a:gs>
            <a:gs pos="100000">
              <a:schemeClr val="accent2">
                <a:hueOff val="4012731"/>
                <a:satOff val="-5005"/>
                <a:lumOff val="1177"/>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0800000">
        <a:off x="1865537" y="1453071"/>
        <a:ext cx="330249" cy="157732"/>
      </dsp:txXfrm>
    </dsp:sp>
    <dsp:sp modelId="{7D6524C6-6790-41F6-A510-384C4EBB0B42}">
      <dsp:nvSpPr>
        <dsp:cNvPr id="0" name=""/>
        <dsp:cNvSpPr/>
      </dsp:nvSpPr>
      <dsp:spPr>
        <a:xfrm>
          <a:off x="1076212" y="1183999"/>
          <a:ext cx="695875" cy="695875"/>
        </a:xfrm>
        <a:prstGeom prst="ellipse">
          <a:avLst/>
        </a:prstGeom>
        <a:gradFill rotWithShape="0">
          <a:gsLst>
            <a:gs pos="0">
              <a:schemeClr val="accent2">
                <a:hueOff val="4012731"/>
                <a:satOff val="-5005"/>
                <a:lumOff val="1177"/>
                <a:alphaOff val="0"/>
                <a:shade val="51000"/>
                <a:satMod val="130000"/>
              </a:schemeClr>
            </a:gs>
            <a:gs pos="80000">
              <a:schemeClr val="accent2">
                <a:hueOff val="4012731"/>
                <a:satOff val="-5005"/>
                <a:lumOff val="1177"/>
                <a:alphaOff val="0"/>
                <a:shade val="93000"/>
                <a:satMod val="130000"/>
              </a:schemeClr>
            </a:gs>
            <a:gs pos="100000">
              <a:schemeClr val="accent2">
                <a:hueOff val="4012731"/>
                <a:satOff val="-5005"/>
                <a:lumOff val="1177"/>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Direccion de Calidad </a:t>
          </a:r>
        </a:p>
      </dsp:txBody>
      <dsp:txXfrm>
        <a:off x="1178121" y="1285908"/>
        <a:ext cx="492057" cy="492057"/>
      </dsp:txXfrm>
    </dsp:sp>
    <dsp:sp modelId="{0DCBC6F7-D5BE-43B3-B04F-3469C2D6FC90}">
      <dsp:nvSpPr>
        <dsp:cNvPr id="0" name=""/>
        <dsp:cNvSpPr/>
      </dsp:nvSpPr>
      <dsp:spPr>
        <a:xfrm rot="13512164">
          <a:off x="1984521" y="965720"/>
          <a:ext cx="379900" cy="262886"/>
        </a:xfrm>
        <a:prstGeom prst="leftRightArrow">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0800000">
        <a:off x="2051739" y="1046279"/>
        <a:ext cx="301034" cy="157732"/>
      </dsp:txXfrm>
    </dsp:sp>
    <dsp:sp modelId="{BD1E6539-46C9-4705-BF25-DD85A948CE3D}">
      <dsp:nvSpPr>
        <dsp:cNvPr id="0" name=""/>
        <dsp:cNvSpPr/>
      </dsp:nvSpPr>
      <dsp:spPr>
        <a:xfrm>
          <a:off x="1422418" y="342240"/>
          <a:ext cx="695875" cy="695875"/>
        </a:xfrm>
        <a:prstGeom prst="ellipse">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n-US" sz="900" kern="1200"/>
            <a:t>Direccion de  </a:t>
          </a:r>
          <a:r>
            <a:rPr lang="en-US" sz="800" kern="1200"/>
            <a:t>Documen-tacion </a:t>
          </a:r>
          <a:endParaRPr lang="en-US" sz="500" kern="1200"/>
        </a:p>
      </dsp:txBody>
      <dsp:txXfrm>
        <a:off x="1524327" y="444149"/>
        <a:ext cx="492057" cy="492057"/>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2012-09-11T00:00:00</PublishDate>
  <Abstract/>
  <CompanyAddress/>
  <CompanyPhone/>
  <CompanyFax/>
  <CompanyEmail/>
</CoverPageProperties>
</file>

<file path=customXml/item10.xml><?xml version="1.0" encoding="utf-8"?>
<b:Sources xmlns:b="http://schemas.openxmlformats.org/officeDocument/2006/bibliography" xmlns="http://schemas.openxmlformats.org/officeDocument/2006/bibliography" SelectedStyle="\APA.XSL" StyleName="APA Fifth Edition"/>
</file>

<file path=customXml/item11.xml><?xml version="1.0" encoding="utf-8"?>
<b:Sources xmlns:b="http://schemas.openxmlformats.org/officeDocument/2006/bibliography" xmlns="http://schemas.openxmlformats.org/officeDocument/2006/bibliography" SelectedStyle="\APA.XSL" StyleName="APA Fifth Edition"/>
</file>

<file path=customXml/item12.xml><?xml version="1.0" encoding="utf-8"?>
<b:Sources xmlns:b="http://schemas.openxmlformats.org/officeDocument/2006/bibliography" xmlns="http://schemas.openxmlformats.org/officeDocument/2006/bibliography" SelectedStyle="\APA.XSL" StyleName="APA Fifth Edition"/>
</file>

<file path=customXml/item13.xml><?xml version="1.0" encoding="utf-8"?>
<b:Sources xmlns:b="http://schemas.openxmlformats.org/officeDocument/2006/bibliography" xmlns="http://schemas.openxmlformats.org/officeDocument/2006/bibliography" SelectedStyle="\APA.XSL" StyleName="APA Fifth Edition"/>
</file>

<file path=customXml/item14.xml><?xml version="1.0" encoding="utf-8"?>
<b:Sources xmlns:b="http://schemas.openxmlformats.org/officeDocument/2006/bibliography" xmlns="http://schemas.openxmlformats.org/officeDocument/2006/bibliography" SelectedStyle="\APA.XSL" StyleName="APA Fifth Edition"/>
</file>

<file path=customXml/item15.xml><?xml version="1.0" encoding="utf-8"?>
<b:Sources xmlns:b="http://schemas.openxmlformats.org/officeDocument/2006/bibliography" xmlns="http://schemas.openxmlformats.org/officeDocument/2006/bibliography" SelectedStyle="\APA.XSL" StyleName="APA Fifth Edition"/>
</file>

<file path=customXml/item16.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6.xml><?xml version="1.0" encoding="utf-8"?>
<b:Sources xmlns:b="http://schemas.openxmlformats.org/officeDocument/2006/bibliography" xmlns="http://schemas.openxmlformats.org/officeDocument/2006/bibliography" SelectedStyle="\APA.XSL" StyleName="APA Fifth Edition"/>
</file>

<file path=customXml/item7.xml><?xml version="1.0" encoding="utf-8"?>
<b:Sources xmlns:b="http://schemas.openxmlformats.org/officeDocument/2006/bibliography" xmlns="http://schemas.openxmlformats.org/officeDocument/2006/bibliography" SelectedStyle="\APA.XSL" StyleName="APA Fifth Edition"/>
</file>

<file path=customXml/item8.xml><?xml version="1.0" encoding="utf-8"?>
<b:Sources xmlns:b="http://schemas.openxmlformats.org/officeDocument/2006/bibliography" xmlns="http://schemas.openxmlformats.org/officeDocument/2006/bibliography" SelectedStyle="\APA.XSL" StyleName="APA Fifth Edition"/>
</file>

<file path=customXml/item9.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E0D497F8-9353-4FE5-B0BA-7A13FA0CFC7E}">
  <ds:schemaRefs>
    <ds:schemaRef ds:uri="http://schemas.openxmlformats.org/officeDocument/2006/bibliography"/>
  </ds:schemaRefs>
</ds:datastoreItem>
</file>

<file path=customXml/itemProps11.xml><?xml version="1.0" encoding="utf-8"?>
<ds:datastoreItem xmlns:ds="http://schemas.openxmlformats.org/officeDocument/2006/customXml" ds:itemID="{73882491-5CA5-4E20-87EC-DBD9F192B785}">
  <ds:schemaRefs>
    <ds:schemaRef ds:uri="http://schemas.openxmlformats.org/officeDocument/2006/bibliography"/>
  </ds:schemaRefs>
</ds:datastoreItem>
</file>

<file path=customXml/itemProps12.xml><?xml version="1.0" encoding="utf-8"?>
<ds:datastoreItem xmlns:ds="http://schemas.openxmlformats.org/officeDocument/2006/customXml" ds:itemID="{3413D96B-D165-46D2-B6D3-9C5220F46A82}">
  <ds:schemaRefs>
    <ds:schemaRef ds:uri="http://schemas.openxmlformats.org/officeDocument/2006/bibliography"/>
  </ds:schemaRefs>
</ds:datastoreItem>
</file>

<file path=customXml/itemProps13.xml><?xml version="1.0" encoding="utf-8"?>
<ds:datastoreItem xmlns:ds="http://schemas.openxmlformats.org/officeDocument/2006/customXml" ds:itemID="{62813057-E546-4D71-957C-C88C412515B6}">
  <ds:schemaRefs>
    <ds:schemaRef ds:uri="http://schemas.openxmlformats.org/officeDocument/2006/bibliography"/>
  </ds:schemaRefs>
</ds:datastoreItem>
</file>

<file path=customXml/itemProps14.xml><?xml version="1.0" encoding="utf-8"?>
<ds:datastoreItem xmlns:ds="http://schemas.openxmlformats.org/officeDocument/2006/customXml" ds:itemID="{E37A722E-CE00-4415-B5C2-1A313FB11F4E}">
  <ds:schemaRefs>
    <ds:schemaRef ds:uri="http://schemas.openxmlformats.org/officeDocument/2006/bibliography"/>
  </ds:schemaRefs>
</ds:datastoreItem>
</file>

<file path=customXml/itemProps15.xml><?xml version="1.0" encoding="utf-8"?>
<ds:datastoreItem xmlns:ds="http://schemas.openxmlformats.org/officeDocument/2006/customXml" ds:itemID="{976097AC-2C93-43A6-909C-61A2B9ACE8F8}">
  <ds:schemaRefs>
    <ds:schemaRef ds:uri="http://schemas.openxmlformats.org/officeDocument/2006/bibliography"/>
  </ds:schemaRefs>
</ds:datastoreItem>
</file>

<file path=customXml/itemProps16.xml><?xml version="1.0" encoding="utf-8"?>
<ds:datastoreItem xmlns:ds="http://schemas.openxmlformats.org/officeDocument/2006/customXml" ds:itemID="{675DD6C2-163F-4685-94B1-A3F463897B92}">
  <ds:schemaRefs>
    <ds:schemaRef ds:uri="http://schemas.openxmlformats.org/officeDocument/2006/bibliography"/>
  </ds:schemaRefs>
</ds:datastoreItem>
</file>

<file path=customXml/itemProps2.xml><?xml version="1.0" encoding="utf-8"?>
<ds:datastoreItem xmlns:ds="http://schemas.openxmlformats.org/officeDocument/2006/customXml" ds:itemID="{D230267B-E8D5-471A-80B5-ECAF35340EF2}">
  <ds:schemaRefs>
    <ds:schemaRef ds:uri="http://schemas.openxmlformats.org/officeDocument/2006/bibliography"/>
  </ds:schemaRefs>
</ds:datastoreItem>
</file>

<file path=customXml/itemProps3.xml><?xml version="1.0" encoding="utf-8"?>
<ds:datastoreItem xmlns:ds="http://schemas.openxmlformats.org/officeDocument/2006/customXml" ds:itemID="{57098443-CAD1-43D0-AEF6-16023A8B5EF3}">
  <ds:schemaRefs>
    <ds:schemaRef ds:uri="http://schemas.openxmlformats.org/officeDocument/2006/bibliography"/>
  </ds:schemaRefs>
</ds:datastoreItem>
</file>

<file path=customXml/itemProps4.xml><?xml version="1.0" encoding="utf-8"?>
<ds:datastoreItem xmlns:ds="http://schemas.openxmlformats.org/officeDocument/2006/customXml" ds:itemID="{8209AA22-76C0-49CF-982F-F7AC95D20676}">
  <ds:schemaRefs>
    <ds:schemaRef ds:uri="http://schemas.openxmlformats.org/officeDocument/2006/bibliography"/>
  </ds:schemaRefs>
</ds:datastoreItem>
</file>

<file path=customXml/itemProps5.xml><?xml version="1.0" encoding="utf-8"?>
<ds:datastoreItem xmlns:ds="http://schemas.openxmlformats.org/officeDocument/2006/customXml" ds:itemID="{F424B532-C599-4905-9220-4A42A28CA295}">
  <ds:schemaRefs>
    <ds:schemaRef ds:uri="http://schemas.openxmlformats.org/officeDocument/2006/bibliography"/>
  </ds:schemaRefs>
</ds:datastoreItem>
</file>

<file path=customXml/itemProps6.xml><?xml version="1.0" encoding="utf-8"?>
<ds:datastoreItem xmlns:ds="http://schemas.openxmlformats.org/officeDocument/2006/customXml" ds:itemID="{2DAFC880-D3BA-4C37-AA49-8FBA68D04505}">
  <ds:schemaRefs>
    <ds:schemaRef ds:uri="http://schemas.openxmlformats.org/officeDocument/2006/bibliography"/>
  </ds:schemaRefs>
</ds:datastoreItem>
</file>

<file path=customXml/itemProps7.xml><?xml version="1.0" encoding="utf-8"?>
<ds:datastoreItem xmlns:ds="http://schemas.openxmlformats.org/officeDocument/2006/customXml" ds:itemID="{63C2CE53-9F4A-45DC-9140-3B8B96F94008}">
  <ds:schemaRefs>
    <ds:schemaRef ds:uri="http://schemas.openxmlformats.org/officeDocument/2006/bibliography"/>
  </ds:schemaRefs>
</ds:datastoreItem>
</file>

<file path=customXml/itemProps8.xml><?xml version="1.0" encoding="utf-8"?>
<ds:datastoreItem xmlns:ds="http://schemas.openxmlformats.org/officeDocument/2006/customXml" ds:itemID="{6485F6EC-ED68-45EF-AC38-D982D2F3D05E}">
  <ds:schemaRefs>
    <ds:schemaRef ds:uri="http://schemas.openxmlformats.org/officeDocument/2006/bibliography"/>
  </ds:schemaRefs>
</ds:datastoreItem>
</file>

<file path=customXml/itemProps9.xml><?xml version="1.0" encoding="utf-8"?>
<ds:datastoreItem xmlns:ds="http://schemas.openxmlformats.org/officeDocument/2006/customXml" ds:itemID="{22B76334-A24A-41D7-8A72-9D9993F45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1613</TotalTime>
  <Pages>28</Pages>
  <Words>4821</Words>
  <Characters>26519</Characters>
  <Application>Microsoft Office Word</Application>
  <DocSecurity>0</DocSecurity>
  <Lines>220</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Fifth Floor Corp.</Company>
  <LinksUpToDate>false</LinksUpToDate>
  <CharactersWithSpaces>31278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Cristhian Camilo Gomez N</dc:creator>
  <cp:lastModifiedBy>Katherine</cp:lastModifiedBy>
  <cp:revision>52</cp:revision>
  <dcterms:created xsi:type="dcterms:W3CDTF">2012-08-18T14:10:00Z</dcterms:created>
  <dcterms:modified xsi:type="dcterms:W3CDTF">2012-09-01T22:25:00Z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1FeeMK1F2XQyf0UNZ7LrwWJzStaO6s2snVWSED7INffM</vt:lpwstr>
  </property>
  <property fmtid="{D5CDD505-2E9C-101B-9397-08002B2CF9AE}" pid="4" name="Google.Documents.RevisionId">
    <vt:lpwstr>05759489580182484120</vt:lpwstr>
  </property>
  <property fmtid="{D5CDD505-2E9C-101B-9397-08002B2CF9AE}" pid="5" name="Google.Documents.PreviousRevisionId">
    <vt:lpwstr>00572776830121080760</vt:lpwstr>
  </property>
  <property fmtid="{D5CDD505-2E9C-101B-9397-08002B2CF9AE}" pid="6" name="Google.Documents.PluginVersion">
    <vt:lpwstr>2.0.2662.553</vt:lpwstr>
  </property>
  <property fmtid="{D5CDD505-2E9C-101B-9397-08002B2CF9AE}" pid="7" name="Google.Documents.MergeIncapabilityFlags">
    <vt:i4>0</vt:i4>
  </property>
</Properties>
</file>