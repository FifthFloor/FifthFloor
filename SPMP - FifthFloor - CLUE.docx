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3D1" w:rsidRPr="00CB37B2" w:rsidRDefault="006263D1" w:rsidP="006263D1">
      <w:pPr>
        <w:jc w:val="center"/>
      </w:pPr>
      <w:r w:rsidRPr="00CB37B2">
        <w:t>CLUE</w:t>
      </w: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  <w:r w:rsidRPr="00CB37B2">
        <w:t>10 DE AGOSTO DEL 2012</w:t>
      </w: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  <w:r w:rsidRPr="00CB37B2">
        <w:t>DRAFT 0.1 - V. 1</w:t>
      </w: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Pr="00CB37B2" w:rsidRDefault="006263D1" w:rsidP="006263D1">
      <w:pPr>
        <w:jc w:val="center"/>
      </w:pPr>
    </w:p>
    <w:p w:rsidR="006263D1" w:rsidRDefault="006263D1" w:rsidP="006263D1">
      <w:pPr>
        <w:jc w:val="center"/>
        <w:rPr>
          <w:lang w:val="en-US"/>
        </w:rPr>
      </w:pPr>
      <w:r>
        <w:rPr>
          <w:lang w:val="en-US"/>
        </w:rPr>
        <w:t>FIFTH FLOOR CORP.</w:t>
      </w:r>
    </w:p>
    <w:p w:rsidR="00D9745F" w:rsidRDefault="00D9745F" w:rsidP="00D9745F">
      <w:pPr>
        <w:rPr>
          <w:lang w:val="en-US"/>
        </w:rPr>
      </w:pPr>
      <w:r w:rsidRPr="00D9745F">
        <w:rPr>
          <w:lang w:val="en-US"/>
        </w:rPr>
        <w:lastRenderedPageBreak/>
        <w:t>Signature page</w:t>
      </w:r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6263D1" w:rsidRDefault="006263D1" w:rsidP="00D9745F">
      <w:pPr>
        <w:rPr>
          <w:lang w:val="en-US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700"/>
        <w:gridCol w:w="4959"/>
      </w:tblGrid>
      <w:tr w:rsidR="006263D1" w:rsidRPr="00EE6191" w:rsidTr="00CB37B2">
        <w:trPr>
          <w:cantSplit/>
          <w:trHeight w:val="531"/>
        </w:trPr>
        <w:tc>
          <w:tcPr>
            <w:tcW w:w="4700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263D1" w:rsidRPr="00CB37B2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CB37B2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CB37B2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  <w:p w:rsidR="006263D1" w:rsidRPr="00CB37B2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959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263D1" w:rsidRPr="00CB37B2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  <w:lang w:val="en-US"/>
              </w:rPr>
            </w:pPr>
          </w:p>
        </w:tc>
      </w:tr>
      <w:tr w:rsidR="006263D1" w:rsidRPr="002B570E" w:rsidTr="00CB37B2">
        <w:trPr>
          <w:cantSplit/>
          <w:trHeight w:val="531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263D1" w:rsidRPr="00A70ED2" w:rsidRDefault="006263D1" w:rsidP="00CB37B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Katherine Espíndola Buitrago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263D1" w:rsidRPr="00A70ED2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Oscar Casallas</w:t>
            </w:r>
          </w:p>
        </w:tc>
      </w:tr>
      <w:tr w:rsidR="006263D1" w:rsidRPr="002B570E" w:rsidTr="00CB37B2">
        <w:trPr>
          <w:cantSplit/>
          <w:trHeight w:val="531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263D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2B570E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263D1" w:rsidRPr="002B570E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263D1" w:rsidRPr="002B570E" w:rsidTr="00CB37B2">
        <w:trPr>
          <w:cantSplit/>
          <w:trHeight w:val="531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263D1" w:rsidRPr="00A70ED2" w:rsidRDefault="006263D1" w:rsidP="00CB37B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263D1" w:rsidRPr="00A70ED2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Cristian Camilo Gómez</w:t>
            </w:r>
          </w:p>
        </w:tc>
      </w:tr>
      <w:tr w:rsidR="006263D1" w:rsidRPr="002B570E" w:rsidTr="00CB37B2">
        <w:trPr>
          <w:cantSplit/>
          <w:trHeight w:val="531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263D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:rsidR="006263D1" w:rsidRPr="002B570E" w:rsidRDefault="006263D1" w:rsidP="00CB37B2">
            <w:pPr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263D1" w:rsidRPr="002B570E" w:rsidRDefault="006263D1" w:rsidP="00CB37B2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6263D1" w:rsidRPr="002B570E" w:rsidTr="00CB37B2">
        <w:trPr>
          <w:cantSplit/>
          <w:trHeight w:val="269"/>
        </w:trPr>
        <w:tc>
          <w:tcPr>
            <w:tcW w:w="4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263D1" w:rsidRPr="002B570E" w:rsidRDefault="006263D1" w:rsidP="00CB37B2">
            <w:pPr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</w:tc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6263D1" w:rsidRPr="002B570E" w:rsidRDefault="006263D1" w:rsidP="00CB37B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Alicia Beltrán Castañeda</w:t>
            </w:r>
          </w:p>
        </w:tc>
      </w:tr>
    </w:tbl>
    <w:p w:rsidR="006263D1" w:rsidRDefault="006263D1" w:rsidP="00D9745F">
      <w:pPr>
        <w:rPr>
          <w:lang w:val="en-US"/>
        </w:rPr>
      </w:pPr>
    </w:p>
    <w:p w:rsidR="006263D1" w:rsidRDefault="006263D1" w:rsidP="00D9745F">
      <w:pPr>
        <w:rPr>
          <w:lang w:val="en-US"/>
        </w:rPr>
      </w:pPr>
    </w:p>
    <w:p w:rsidR="006263D1" w:rsidRDefault="006263D1" w:rsidP="00D9745F">
      <w:pPr>
        <w:rPr>
          <w:lang w:val="en-US"/>
        </w:rPr>
      </w:pPr>
    </w:p>
    <w:p w:rsidR="006263D1" w:rsidRDefault="006263D1" w:rsidP="00D9745F">
      <w:pPr>
        <w:rPr>
          <w:lang w:val="en-US"/>
        </w:rPr>
      </w:pPr>
    </w:p>
    <w:p w:rsidR="006263D1" w:rsidRDefault="006263D1" w:rsidP="00D9745F">
      <w:pPr>
        <w:rPr>
          <w:lang w:val="en-US"/>
        </w:rPr>
      </w:pPr>
    </w:p>
    <w:p w:rsidR="006263D1" w:rsidRDefault="006263D1" w:rsidP="00D9745F">
      <w:pPr>
        <w:rPr>
          <w:lang w:val="en-US"/>
        </w:rPr>
      </w:pPr>
      <w:r>
        <w:rPr>
          <w:lang w:val="en-US"/>
        </w:rPr>
        <w:t>CLIENTE: MIGUEL TORRES</w:t>
      </w:r>
    </w:p>
    <w:p w:rsidR="006263D1" w:rsidRDefault="006263D1" w:rsidP="00D9745F">
      <w:pPr>
        <w:rPr>
          <w:lang w:val="en-US"/>
        </w:rPr>
      </w:pPr>
    </w:p>
    <w:p w:rsidR="006263D1" w:rsidRDefault="006263D1" w:rsidP="00D9745F">
      <w:pPr>
        <w:rPr>
          <w:lang w:val="en-US"/>
        </w:rPr>
      </w:pPr>
    </w:p>
    <w:p w:rsidR="006263D1" w:rsidRDefault="006263D1" w:rsidP="00D9745F">
      <w:pPr>
        <w:rPr>
          <w:lang w:val="en-US"/>
        </w:rPr>
      </w:pPr>
    </w:p>
    <w:p w:rsidR="00D9745F" w:rsidRDefault="00D9745F" w:rsidP="00D9745F">
      <w:pPr>
        <w:rPr>
          <w:lang w:val="en-US"/>
        </w:rPr>
      </w:pPr>
      <w:r w:rsidRPr="00D9745F">
        <w:rPr>
          <w:lang w:val="en-US"/>
        </w:rPr>
        <w:lastRenderedPageBreak/>
        <w:t>Change History</w:t>
      </w:r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6263D1" w:rsidRDefault="006263D1" w:rsidP="00D9745F">
      <w:pPr>
        <w:rPr>
          <w:lang w:val="en-US"/>
        </w:rPr>
      </w:pPr>
      <w:r>
        <w:rPr>
          <w:lang w:val="en-US"/>
        </w:rPr>
        <w:t>PLANTILLA CON LAS COLUMNAS: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600"/>
        <w:gridCol w:w="5756"/>
      </w:tblGrid>
      <w:tr w:rsidR="00CB37B2" w:rsidTr="00CB37B2">
        <w:tc>
          <w:tcPr>
            <w:tcW w:w="3600" w:type="dxa"/>
            <w:shd w:val="clear" w:color="auto" w:fill="FFFFFF"/>
          </w:tcPr>
          <w:p w:rsidR="00CB37B2" w:rsidRDefault="00CB37B2" w:rsidP="00CB37B2">
            <w:pPr>
              <w:rPr>
                <w:b/>
                <w:kern w:val="32"/>
              </w:rPr>
            </w:pPr>
            <w:r>
              <w:rPr>
                <w:b/>
                <w:kern w:val="32"/>
              </w:rPr>
              <w:t>Versión</w:t>
            </w:r>
          </w:p>
        </w:tc>
        <w:tc>
          <w:tcPr>
            <w:tcW w:w="5756" w:type="dxa"/>
          </w:tcPr>
          <w:p w:rsidR="00CB37B2" w:rsidRDefault="00CB37B2" w:rsidP="00CB37B2">
            <w:pPr>
              <w:rPr>
                <w:kern w:val="32"/>
              </w:rPr>
            </w:pPr>
            <w:r>
              <w:rPr>
                <w:kern w:val="32"/>
              </w:rPr>
              <w:t>1.0</w:t>
            </w:r>
          </w:p>
        </w:tc>
      </w:tr>
      <w:tr w:rsidR="00CB37B2" w:rsidTr="00CB37B2">
        <w:tc>
          <w:tcPr>
            <w:tcW w:w="3600" w:type="dxa"/>
            <w:shd w:val="clear" w:color="auto" w:fill="FFFFFF"/>
          </w:tcPr>
          <w:p w:rsidR="00CB37B2" w:rsidRDefault="00CB37B2" w:rsidP="00CB37B2">
            <w:pPr>
              <w:rPr>
                <w:b/>
                <w:kern w:val="32"/>
              </w:rPr>
            </w:pPr>
            <w:r>
              <w:rPr>
                <w:b/>
                <w:kern w:val="32"/>
              </w:rPr>
              <w:t>Autor</w:t>
            </w:r>
          </w:p>
        </w:tc>
        <w:tc>
          <w:tcPr>
            <w:tcW w:w="5756" w:type="dxa"/>
          </w:tcPr>
          <w:p w:rsidR="00CB37B2" w:rsidRDefault="00CB37B2" w:rsidP="00CB37B2">
            <w:pPr>
              <w:rPr>
                <w:i/>
                <w:color w:val="008000"/>
                <w:kern w:val="32"/>
              </w:rPr>
            </w:pPr>
            <w:r>
              <w:rPr>
                <w:kern w:val="32"/>
              </w:rPr>
              <w:t>Oscar Casallas Moreno</w:t>
            </w:r>
          </w:p>
        </w:tc>
      </w:tr>
      <w:tr w:rsidR="00CB37B2" w:rsidTr="00CB37B2">
        <w:tc>
          <w:tcPr>
            <w:tcW w:w="3600" w:type="dxa"/>
            <w:shd w:val="clear" w:color="auto" w:fill="FFFFFF"/>
          </w:tcPr>
          <w:p w:rsidR="00CB37B2" w:rsidRDefault="00CB37B2" w:rsidP="00CB37B2">
            <w:pPr>
              <w:rPr>
                <w:b/>
                <w:kern w:val="32"/>
              </w:rPr>
            </w:pPr>
            <w:r>
              <w:rPr>
                <w:b/>
                <w:kern w:val="32"/>
              </w:rPr>
              <w:t>Ubicación del Autor</w:t>
            </w:r>
          </w:p>
        </w:tc>
        <w:tc>
          <w:tcPr>
            <w:tcW w:w="5756" w:type="dxa"/>
          </w:tcPr>
          <w:p w:rsidR="00CB37B2" w:rsidRDefault="00CB37B2" w:rsidP="00CB37B2">
            <w:pPr>
              <w:rPr>
                <w:kern w:val="32"/>
              </w:rPr>
            </w:pPr>
            <w:r>
              <w:rPr>
                <w:kern w:val="32"/>
              </w:rPr>
              <w:t>Fifth Floor Corp.</w:t>
            </w:r>
          </w:p>
        </w:tc>
      </w:tr>
      <w:tr w:rsidR="00CB37B2" w:rsidTr="00CB37B2">
        <w:tc>
          <w:tcPr>
            <w:tcW w:w="3600" w:type="dxa"/>
            <w:shd w:val="clear" w:color="auto" w:fill="FFFFFF"/>
          </w:tcPr>
          <w:p w:rsidR="00CB37B2" w:rsidRDefault="00CB37B2" w:rsidP="00CB37B2">
            <w:pPr>
              <w:rPr>
                <w:b/>
                <w:kern w:val="32"/>
              </w:rPr>
            </w:pPr>
            <w:r>
              <w:rPr>
                <w:b/>
                <w:kern w:val="32"/>
              </w:rPr>
              <w:t>Fecha de Envío</w:t>
            </w:r>
          </w:p>
        </w:tc>
        <w:tc>
          <w:tcPr>
            <w:tcW w:w="5756" w:type="dxa"/>
          </w:tcPr>
          <w:p w:rsidR="00CB37B2" w:rsidRDefault="00CB37B2" w:rsidP="00CB37B2">
            <w:pPr>
              <w:rPr>
                <w:kern w:val="32"/>
              </w:rPr>
            </w:pPr>
            <w:r>
              <w:rPr>
                <w:kern w:val="32"/>
              </w:rPr>
              <w:t>10 de agosto de 2010</w:t>
            </w:r>
          </w:p>
        </w:tc>
      </w:tr>
    </w:tbl>
    <w:p w:rsidR="00CB37B2" w:rsidRDefault="00CB37B2" w:rsidP="00D9745F">
      <w:pPr>
        <w:rPr>
          <w:lang w:val="en-US"/>
        </w:rPr>
      </w:pPr>
    </w:p>
    <w:tbl>
      <w:tblPr>
        <w:tblW w:w="12707" w:type="dxa"/>
        <w:tblInd w:w="-1452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7"/>
        <w:gridCol w:w="1537"/>
        <w:gridCol w:w="3351"/>
        <w:gridCol w:w="3351"/>
        <w:gridCol w:w="3351"/>
      </w:tblGrid>
      <w:tr w:rsidR="006263D1" w:rsidTr="006263D1">
        <w:trPr>
          <w:trHeight w:val="346"/>
          <w:tblHeader/>
        </w:trPr>
        <w:tc>
          <w:tcPr>
            <w:tcW w:w="1117" w:type="dxa"/>
            <w:tcBorders>
              <w:top w:val="double" w:sz="6" w:space="0" w:color="000000"/>
              <w:left w:val="single" w:sz="4" w:space="0" w:color="auto"/>
            </w:tcBorders>
            <w:shd w:val="pct20" w:color="auto" w:fill="FFFFFF"/>
            <w:vAlign w:val="bottom"/>
          </w:tcPr>
          <w:p w:rsidR="006263D1" w:rsidRDefault="006263D1" w:rsidP="00CB37B2">
            <w:pPr>
              <w:jc w:val="center"/>
              <w:rPr>
                <w:b/>
              </w:rPr>
            </w:pPr>
            <w:commentRangeStart w:id="0"/>
            <w:r>
              <w:rPr>
                <w:b/>
              </w:rPr>
              <w:t>Versión</w:t>
            </w:r>
            <w:commentRangeEnd w:id="0"/>
            <w:r w:rsidR="009821D8">
              <w:rPr>
                <w:rStyle w:val="Refdecomentario"/>
              </w:rPr>
              <w:commentReference w:id="0"/>
            </w:r>
          </w:p>
        </w:tc>
        <w:tc>
          <w:tcPr>
            <w:tcW w:w="1537" w:type="dxa"/>
            <w:tcBorders>
              <w:top w:val="double" w:sz="6" w:space="0" w:color="000000"/>
            </w:tcBorders>
            <w:shd w:val="pct20" w:color="auto" w:fill="FFFFFF"/>
            <w:vAlign w:val="bottom"/>
          </w:tcPr>
          <w:p w:rsidR="006263D1" w:rsidRDefault="006263D1" w:rsidP="00CB37B2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351" w:type="dxa"/>
            <w:tcBorders>
              <w:top w:val="double" w:sz="6" w:space="0" w:color="000000"/>
            </w:tcBorders>
            <w:shd w:val="pct20" w:color="auto" w:fill="FFFFFF"/>
            <w:vAlign w:val="bottom"/>
          </w:tcPr>
          <w:p w:rsidR="006263D1" w:rsidRDefault="006263D1" w:rsidP="00CB37B2">
            <w:pPr>
              <w:jc w:val="center"/>
              <w:rPr>
                <w:b/>
              </w:rPr>
            </w:pPr>
            <w:r>
              <w:rPr>
                <w:b/>
              </w:rPr>
              <w:t>Adiciones / Modificaciones</w:t>
            </w:r>
          </w:p>
        </w:tc>
        <w:tc>
          <w:tcPr>
            <w:tcW w:w="3351" w:type="dxa"/>
            <w:tcBorders>
              <w:top w:val="double" w:sz="6" w:space="0" w:color="000000"/>
            </w:tcBorders>
            <w:shd w:val="pct20" w:color="auto" w:fill="FFFFFF"/>
            <w:vAlign w:val="bottom"/>
          </w:tcPr>
          <w:p w:rsidR="006263D1" w:rsidRDefault="006263D1" w:rsidP="00CB37B2">
            <w:pPr>
              <w:jc w:val="center"/>
              <w:rPr>
                <w:b/>
              </w:rPr>
            </w:pPr>
            <w:r>
              <w:rPr>
                <w:b/>
              </w:rPr>
              <w:t>Preparado por</w:t>
            </w:r>
          </w:p>
        </w:tc>
        <w:tc>
          <w:tcPr>
            <w:tcW w:w="3351" w:type="dxa"/>
            <w:tcBorders>
              <w:top w:val="double" w:sz="6" w:space="0" w:color="000000"/>
            </w:tcBorders>
            <w:shd w:val="pct20" w:color="auto" w:fill="FFFFFF"/>
          </w:tcPr>
          <w:p w:rsidR="006263D1" w:rsidRDefault="006263D1" w:rsidP="006263D1">
            <w:pPr>
              <w:tabs>
                <w:tab w:val="left" w:pos="324"/>
              </w:tabs>
              <w:rPr>
                <w:b/>
              </w:rPr>
            </w:pPr>
            <w:r>
              <w:rPr>
                <w:b/>
              </w:rPr>
              <w:tab/>
              <w:t xml:space="preserve">Revisado y aprobado por </w:t>
            </w:r>
          </w:p>
        </w:tc>
      </w:tr>
    </w:tbl>
    <w:p w:rsidR="006263D1" w:rsidRDefault="006263D1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CB37B2">
      <w:pPr>
        <w:pStyle w:val="Ttulo1"/>
        <w:rPr>
          <w:lang w:val="en-US"/>
        </w:rPr>
      </w:pPr>
      <w:bookmarkStart w:id="1" w:name="_Toc332407517"/>
      <w:r w:rsidRPr="00D9745F">
        <w:rPr>
          <w:lang w:val="en-US"/>
        </w:rPr>
        <w:lastRenderedPageBreak/>
        <w:t>Preface</w:t>
      </w:r>
      <w:bookmarkEnd w:id="1"/>
      <w:r w:rsidRPr="00D9745F">
        <w:rPr>
          <w:lang w:val="en-US"/>
        </w:rPr>
        <w:tab/>
      </w: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p w:rsidR="00CB37B2" w:rsidRDefault="00CB37B2" w:rsidP="00D9745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O"/>
        </w:rPr>
        <w:id w:val="523540900"/>
        <w:docPartObj>
          <w:docPartGallery w:val="Table of Contents"/>
          <w:docPartUnique/>
        </w:docPartObj>
      </w:sdtPr>
      <w:sdtContent>
        <w:p w:rsidR="00CB37B2" w:rsidRDefault="00CB37B2">
          <w:pPr>
            <w:pStyle w:val="TtulodeTDC"/>
          </w:pPr>
          <w:r>
            <w:t>Contenido</w:t>
          </w:r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lang w:val="es-ES"/>
            </w:rPr>
            <w:fldChar w:fldCharType="begin"/>
          </w:r>
          <w:r w:rsidR="00CB37B2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32407517" w:history="1">
            <w:r w:rsidR="00CB37B2" w:rsidRPr="0072670E">
              <w:rPr>
                <w:rStyle w:val="Hipervnculo"/>
                <w:noProof/>
                <w:lang w:val="en-US"/>
              </w:rPr>
              <w:t>Preface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18" w:history="1">
            <w:r w:rsidR="00CB37B2" w:rsidRPr="0072670E">
              <w:rPr>
                <w:rStyle w:val="Hipervnculo"/>
                <w:noProof/>
                <w:lang w:val="en-US"/>
              </w:rPr>
              <w:t>List of figures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19" w:history="1">
            <w:r w:rsidR="00CB37B2" w:rsidRPr="0072670E">
              <w:rPr>
                <w:rStyle w:val="Hipervnculo"/>
                <w:noProof/>
                <w:lang w:val="en-US"/>
              </w:rPr>
              <w:t>List of tables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20" w:history="1">
            <w:r w:rsidR="00CB37B2" w:rsidRPr="0072670E">
              <w:rPr>
                <w:rStyle w:val="Hipervnculo"/>
                <w:noProof/>
                <w:lang w:val="en-US"/>
              </w:rPr>
              <w:t>1.Project Overview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21" w:history="1">
            <w:r w:rsidR="00CB37B2" w:rsidRPr="0072670E">
              <w:rPr>
                <w:rStyle w:val="Hipervnculo"/>
                <w:noProof/>
                <w:lang w:val="en-US"/>
              </w:rPr>
              <w:t>1.1 Project Summary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22" w:history="1">
            <w:r w:rsidR="00CB37B2" w:rsidRPr="0072670E">
              <w:rPr>
                <w:rStyle w:val="Hipervnculo"/>
                <w:noProof/>
                <w:lang w:val="en-US"/>
              </w:rPr>
              <w:t>1.1.1 Purpose, Scope and objectives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23" w:history="1">
            <w:r w:rsidR="00CB37B2" w:rsidRPr="0072670E">
              <w:rPr>
                <w:rStyle w:val="Hipervnculo"/>
                <w:noProof/>
                <w:lang w:val="en-US"/>
              </w:rPr>
              <w:t>1.1.2 Assumptions and constrains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24" w:history="1">
            <w:r w:rsidR="00CB37B2" w:rsidRPr="0072670E">
              <w:rPr>
                <w:rStyle w:val="Hipervnculo"/>
                <w:noProof/>
                <w:lang w:val="en-US"/>
              </w:rPr>
              <w:t>1.1.3 Project deliverables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25" w:history="1">
            <w:r w:rsidR="00CB37B2" w:rsidRPr="0072670E">
              <w:rPr>
                <w:rStyle w:val="Hipervnculo"/>
                <w:noProof/>
                <w:lang w:val="en-US"/>
              </w:rPr>
              <w:t>1.1.4 Schedules and budget summary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26" w:history="1">
            <w:r w:rsidR="00CB37B2" w:rsidRPr="0072670E">
              <w:rPr>
                <w:rStyle w:val="Hipervnculo"/>
                <w:noProof/>
                <w:lang w:val="en-US"/>
              </w:rPr>
              <w:t>1.2 Evolution of the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27" w:history="1">
            <w:r w:rsidR="00CB37B2" w:rsidRPr="0072670E">
              <w:rPr>
                <w:rStyle w:val="Hipervnculo"/>
                <w:noProof/>
                <w:lang w:val="en-US"/>
              </w:rPr>
              <w:t>2. References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28" w:history="1">
            <w:r w:rsidR="00CB37B2" w:rsidRPr="0072670E">
              <w:rPr>
                <w:rStyle w:val="Hipervnculo"/>
                <w:noProof/>
                <w:lang w:val="en-US"/>
              </w:rPr>
              <w:t>3. Definitions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29" w:history="1">
            <w:r w:rsidR="00CB37B2" w:rsidRPr="0072670E">
              <w:rPr>
                <w:rStyle w:val="Hipervnculo"/>
                <w:noProof/>
                <w:lang w:val="en-US"/>
              </w:rPr>
              <w:t>4.Project Context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30" w:history="1">
            <w:r w:rsidR="00CB37B2" w:rsidRPr="0072670E">
              <w:rPr>
                <w:rStyle w:val="Hipervnculo"/>
                <w:noProof/>
                <w:lang w:val="en-US"/>
              </w:rPr>
              <w:t>4.1 Process Model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31" w:history="1">
            <w:r w:rsidR="00CB37B2" w:rsidRPr="0072670E">
              <w:rPr>
                <w:rStyle w:val="Hipervnculo"/>
                <w:noProof/>
                <w:lang w:val="en-US"/>
              </w:rPr>
              <w:t>4.2 Process Improvement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32" w:history="1">
            <w:r w:rsidR="00CB37B2" w:rsidRPr="0072670E">
              <w:rPr>
                <w:rStyle w:val="Hipervnculo"/>
                <w:noProof/>
                <w:lang w:val="en-US"/>
              </w:rPr>
              <w:t>4.3 Infraestructure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33" w:history="1">
            <w:r w:rsidR="00CB37B2" w:rsidRPr="0072670E">
              <w:rPr>
                <w:rStyle w:val="Hipervnculo"/>
                <w:noProof/>
                <w:lang w:val="en-US"/>
              </w:rPr>
              <w:t>4.4 Methods, tools and techniques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34" w:history="1">
            <w:r w:rsidR="00CB37B2" w:rsidRPr="0072670E">
              <w:rPr>
                <w:rStyle w:val="Hipervnculo"/>
                <w:noProof/>
                <w:lang w:val="en-US"/>
              </w:rPr>
              <w:t>4.5 Product Acceptance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35" w:history="1">
            <w:r w:rsidR="00CB37B2" w:rsidRPr="0072670E">
              <w:rPr>
                <w:rStyle w:val="Hipervnculo"/>
                <w:noProof/>
                <w:lang w:val="en-US"/>
              </w:rPr>
              <w:t>4.6 Project Organization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36" w:history="1">
            <w:r w:rsidR="00CB37B2" w:rsidRPr="0072670E">
              <w:rPr>
                <w:rStyle w:val="Hipervnculo"/>
                <w:noProof/>
                <w:lang w:val="en-US"/>
              </w:rPr>
              <w:t>4.6.1 External Interfaces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37" w:history="1">
            <w:r w:rsidR="00CB37B2" w:rsidRPr="0072670E">
              <w:rPr>
                <w:rStyle w:val="Hipervnculo"/>
                <w:noProof/>
                <w:lang w:val="en-US"/>
              </w:rPr>
              <w:t>4.6.2 Internal Interfaces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38" w:history="1">
            <w:r w:rsidR="00CB37B2" w:rsidRPr="0072670E">
              <w:rPr>
                <w:rStyle w:val="Hipervnculo"/>
                <w:noProof/>
                <w:lang w:val="en-US"/>
              </w:rPr>
              <w:t>4.6.3 Authorities and responsibilities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39" w:history="1">
            <w:r w:rsidR="00CB37B2" w:rsidRPr="0072670E">
              <w:rPr>
                <w:rStyle w:val="Hipervnculo"/>
                <w:noProof/>
                <w:lang w:val="en-US"/>
              </w:rPr>
              <w:t>5. Project planning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40" w:history="1">
            <w:r w:rsidR="00CB37B2" w:rsidRPr="0072670E">
              <w:rPr>
                <w:rStyle w:val="Hipervnculo"/>
                <w:noProof/>
                <w:lang w:val="en-US"/>
              </w:rPr>
              <w:t>5.1 Project initiation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41" w:history="1">
            <w:r w:rsidR="00CB37B2" w:rsidRPr="0072670E">
              <w:rPr>
                <w:rStyle w:val="Hipervnculo"/>
                <w:noProof/>
                <w:lang w:val="en-US"/>
              </w:rPr>
              <w:t>5.1.1 Estimation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42" w:history="1">
            <w:r w:rsidR="00CB37B2" w:rsidRPr="0072670E">
              <w:rPr>
                <w:rStyle w:val="Hipervnculo"/>
                <w:noProof/>
                <w:lang w:val="en-US"/>
              </w:rPr>
              <w:t>5.1.2 Staffing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43" w:history="1">
            <w:r w:rsidR="00CB37B2" w:rsidRPr="0072670E">
              <w:rPr>
                <w:rStyle w:val="Hipervnculo"/>
                <w:noProof/>
                <w:lang w:val="en-US"/>
              </w:rPr>
              <w:t>5.1.3 Resource acquisition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44" w:history="1">
            <w:r w:rsidR="00CB37B2" w:rsidRPr="0072670E">
              <w:rPr>
                <w:rStyle w:val="Hipervnculo"/>
                <w:noProof/>
                <w:lang w:val="en-US"/>
              </w:rPr>
              <w:t>5.1.4 Project staff training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45" w:history="1">
            <w:r w:rsidR="00CB37B2" w:rsidRPr="0072670E">
              <w:rPr>
                <w:rStyle w:val="Hipervnculo"/>
                <w:noProof/>
                <w:lang w:val="en-US"/>
              </w:rPr>
              <w:t>5.2 Project work plans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46" w:history="1">
            <w:r w:rsidR="00CB37B2" w:rsidRPr="0072670E">
              <w:rPr>
                <w:rStyle w:val="Hipervnculo"/>
                <w:noProof/>
                <w:lang w:val="en-US"/>
              </w:rPr>
              <w:t>5.2.1 Work Activities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47" w:history="1">
            <w:r w:rsidR="00CB37B2" w:rsidRPr="0072670E">
              <w:rPr>
                <w:rStyle w:val="Hipervnculo"/>
                <w:noProof/>
                <w:lang w:val="en-US"/>
              </w:rPr>
              <w:t>5.2.2 Schedule Allocation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48" w:history="1">
            <w:r w:rsidR="00CB37B2" w:rsidRPr="0072670E">
              <w:rPr>
                <w:rStyle w:val="Hipervnculo"/>
                <w:noProof/>
                <w:lang w:val="en-US"/>
              </w:rPr>
              <w:t>5.2.3 Resource allocation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49" w:history="1">
            <w:r w:rsidR="00CB37B2" w:rsidRPr="0072670E">
              <w:rPr>
                <w:rStyle w:val="Hipervnculo"/>
                <w:noProof/>
                <w:lang w:val="en-US"/>
              </w:rPr>
              <w:t>5.2.4 Budget allocation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50" w:history="1">
            <w:r w:rsidR="00CB37B2" w:rsidRPr="0072670E">
              <w:rPr>
                <w:rStyle w:val="Hipervnculo"/>
                <w:noProof/>
                <w:lang w:val="en-US"/>
              </w:rPr>
              <w:t>5.2.5 Procurement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51" w:history="1">
            <w:r w:rsidR="00CB37B2" w:rsidRPr="0072670E">
              <w:rPr>
                <w:rStyle w:val="Hipervnculo"/>
                <w:noProof/>
                <w:lang w:val="en-US"/>
              </w:rPr>
              <w:t>6. Project assessment and control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52" w:history="1">
            <w:r w:rsidR="00CB37B2" w:rsidRPr="0072670E">
              <w:rPr>
                <w:rStyle w:val="Hipervnculo"/>
                <w:noProof/>
                <w:lang w:val="en-US"/>
              </w:rPr>
              <w:t>6.1 Requirements management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53" w:history="1">
            <w:r w:rsidR="00CB37B2" w:rsidRPr="0072670E">
              <w:rPr>
                <w:rStyle w:val="Hipervnculo"/>
                <w:noProof/>
                <w:lang w:val="en-US"/>
              </w:rPr>
              <w:t>6.2 Scope Change control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54" w:history="1">
            <w:r w:rsidR="00CB37B2" w:rsidRPr="0072670E">
              <w:rPr>
                <w:rStyle w:val="Hipervnculo"/>
                <w:noProof/>
                <w:lang w:val="en-US"/>
              </w:rPr>
              <w:t>6.3 Schedule control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55" w:history="1">
            <w:r w:rsidR="00CB37B2" w:rsidRPr="0072670E">
              <w:rPr>
                <w:rStyle w:val="Hipervnculo"/>
                <w:noProof/>
                <w:lang w:val="en-US"/>
              </w:rPr>
              <w:t>6.4 Budget control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56" w:history="1">
            <w:r w:rsidR="00CB37B2" w:rsidRPr="0072670E">
              <w:rPr>
                <w:rStyle w:val="Hipervnculo"/>
                <w:noProof/>
                <w:lang w:val="en-US"/>
              </w:rPr>
              <w:t>6.5 Quality assurance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57" w:history="1">
            <w:r w:rsidR="00CB37B2" w:rsidRPr="0072670E">
              <w:rPr>
                <w:rStyle w:val="Hipervnculo"/>
                <w:noProof/>
                <w:lang w:val="en-US"/>
              </w:rPr>
              <w:t>6.6 Subcontractor management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58" w:history="1">
            <w:r w:rsidR="00CB37B2" w:rsidRPr="0072670E">
              <w:rPr>
                <w:rStyle w:val="Hipervnculo"/>
                <w:noProof/>
                <w:lang w:val="en-US"/>
              </w:rPr>
              <w:t>6.7 Project closeout plan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59" w:history="1">
            <w:r w:rsidR="00CB37B2" w:rsidRPr="0072670E">
              <w:rPr>
                <w:rStyle w:val="Hipervnculo"/>
                <w:noProof/>
                <w:lang w:val="en-US"/>
              </w:rPr>
              <w:t>7. Product delivery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60" w:history="1">
            <w:r w:rsidR="00CB37B2" w:rsidRPr="0072670E">
              <w:rPr>
                <w:rStyle w:val="Hipervnculo"/>
                <w:noProof/>
                <w:lang w:val="en-US"/>
              </w:rPr>
              <w:t>8. Supporting process plans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61" w:history="1">
            <w:r w:rsidR="00CB37B2" w:rsidRPr="0072670E">
              <w:rPr>
                <w:rStyle w:val="Hipervnculo"/>
                <w:noProof/>
                <w:lang w:val="en-US"/>
              </w:rPr>
              <w:t>8.1 Project supervision and work environment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62" w:history="1">
            <w:r w:rsidR="00CB37B2" w:rsidRPr="0072670E">
              <w:rPr>
                <w:rStyle w:val="Hipervnculo"/>
                <w:noProof/>
                <w:lang w:val="en-US"/>
              </w:rPr>
              <w:t>8.2 Decisión Management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63" w:history="1">
            <w:r w:rsidR="00CB37B2" w:rsidRPr="0072670E">
              <w:rPr>
                <w:rStyle w:val="Hipervnculo"/>
                <w:noProof/>
                <w:lang w:val="en-US"/>
              </w:rPr>
              <w:t>8.3 Risk Management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64" w:history="1">
            <w:r w:rsidR="00CB37B2" w:rsidRPr="0072670E">
              <w:rPr>
                <w:rStyle w:val="Hipervnculo"/>
                <w:noProof/>
                <w:lang w:val="en-US"/>
              </w:rPr>
              <w:t>8.4 Configuration Management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65" w:history="1">
            <w:r w:rsidR="00CB37B2" w:rsidRPr="0072670E">
              <w:rPr>
                <w:rStyle w:val="Hipervnculo"/>
                <w:noProof/>
                <w:lang w:val="en-US"/>
              </w:rPr>
              <w:t>8.5 Information Management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66" w:history="1">
            <w:r w:rsidR="00CB37B2" w:rsidRPr="0072670E">
              <w:rPr>
                <w:rStyle w:val="Hipervnculo"/>
                <w:noProof/>
                <w:lang w:val="en-US"/>
              </w:rPr>
              <w:t>8.5.1 Documentation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67" w:history="1">
            <w:r w:rsidR="00CB37B2" w:rsidRPr="0072670E">
              <w:rPr>
                <w:rStyle w:val="Hipervnculo"/>
                <w:noProof/>
                <w:lang w:val="en-US"/>
              </w:rPr>
              <w:t>8.5.2 Communication and publicity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68" w:history="1">
            <w:r w:rsidR="00CB37B2" w:rsidRPr="0072670E">
              <w:rPr>
                <w:rStyle w:val="Hipervnculo"/>
                <w:noProof/>
                <w:lang w:val="en-US"/>
              </w:rPr>
              <w:t>8.6 Quality assurance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69" w:history="1">
            <w:r w:rsidR="00CB37B2" w:rsidRPr="0072670E">
              <w:rPr>
                <w:rStyle w:val="Hipervnculo"/>
                <w:noProof/>
                <w:lang w:val="en-US"/>
              </w:rPr>
              <w:t>8.7 Measurement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70" w:history="1">
            <w:r w:rsidR="00CB37B2" w:rsidRPr="0072670E">
              <w:rPr>
                <w:rStyle w:val="Hipervnculo"/>
                <w:noProof/>
                <w:lang w:val="en-US"/>
              </w:rPr>
              <w:t>8.8 Reviews and audits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71" w:history="1">
            <w:r w:rsidR="00CB37B2" w:rsidRPr="0072670E">
              <w:rPr>
                <w:rStyle w:val="Hipervnculo"/>
                <w:noProof/>
                <w:lang w:val="en-US"/>
              </w:rPr>
              <w:t>8.9 Verification and validation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72" w:history="1">
            <w:r w:rsidR="00CB37B2" w:rsidRPr="0072670E">
              <w:rPr>
                <w:rStyle w:val="Hipervnculo"/>
                <w:noProof/>
                <w:lang w:val="en-US"/>
              </w:rPr>
              <w:t>9. Additional plans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73" w:history="1">
            <w:r w:rsidR="00CB37B2" w:rsidRPr="0072670E">
              <w:rPr>
                <w:rStyle w:val="Hipervnculo"/>
                <w:noProof/>
              </w:rPr>
              <w:t>10. Annexes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407574" w:history="1">
            <w:r w:rsidR="00CB37B2" w:rsidRPr="0072670E">
              <w:rPr>
                <w:rStyle w:val="Hipervnculo"/>
                <w:noProof/>
              </w:rPr>
              <w:t>11. Index</w:t>
            </w:r>
            <w:r w:rsidR="00CB37B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37B2">
              <w:rPr>
                <w:noProof/>
                <w:webHidden/>
              </w:rPr>
              <w:instrText xml:space="preserve"> PAGEREF _Toc332407574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37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7B2" w:rsidRDefault="00BF46F9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9745F" w:rsidRPr="00D9745F" w:rsidRDefault="00D9745F" w:rsidP="00CB37B2">
      <w:pPr>
        <w:pStyle w:val="Ttulo1"/>
        <w:rPr>
          <w:lang w:val="en-US"/>
        </w:rPr>
      </w:pPr>
      <w:bookmarkStart w:id="2" w:name="_Toc332407518"/>
      <w:r w:rsidRPr="00D9745F">
        <w:rPr>
          <w:lang w:val="en-US"/>
        </w:rPr>
        <w:lastRenderedPageBreak/>
        <w:t>List of figures</w:t>
      </w:r>
      <w:bookmarkEnd w:id="2"/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1"/>
        <w:rPr>
          <w:lang w:val="en-US"/>
        </w:rPr>
      </w:pPr>
      <w:bookmarkStart w:id="3" w:name="_Toc332407519"/>
      <w:r w:rsidRPr="00D9745F">
        <w:rPr>
          <w:lang w:val="en-US"/>
        </w:rPr>
        <w:t>List of tables</w:t>
      </w:r>
      <w:bookmarkEnd w:id="3"/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1"/>
        <w:rPr>
          <w:lang w:val="en-US"/>
        </w:rPr>
      </w:pPr>
      <w:bookmarkStart w:id="4" w:name="_Toc332407520"/>
      <w:r w:rsidRPr="00D9745F">
        <w:rPr>
          <w:lang w:val="en-US"/>
        </w:rPr>
        <w:t>1.Project Overview</w:t>
      </w:r>
      <w:bookmarkEnd w:id="4"/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5" w:name="_Toc332407521"/>
      <w:r w:rsidRPr="00D9745F">
        <w:rPr>
          <w:lang w:val="en-US"/>
        </w:rPr>
        <w:t>1.1 Project Summary</w:t>
      </w:r>
      <w:bookmarkEnd w:id="5"/>
      <w:r w:rsidRPr="00D9745F">
        <w:rPr>
          <w:lang w:val="en-US"/>
        </w:rPr>
        <w:tab/>
      </w:r>
    </w:p>
    <w:p w:rsidR="00CB37B2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6" w:name="_Toc332407522"/>
      <w:r w:rsidRPr="00D9745F">
        <w:rPr>
          <w:lang w:val="en-US"/>
        </w:rPr>
        <w:t>1.1.1 Purpose, Scope and objectives</w:t>
      </w:r>
      <w:bookmarkEnd w:id="6"/>
    </w:p>
    <w:p w:rsidR="00B513BA" w:rsidRDefault="00B513BA" w:rsidP="00B513BA">
      <w:r>
        <w:rPr>
          <w:lang w:val="en-US"/>
        </w:rPr>
        <w:tab/>
      </w:r>
      <w:r>
        <w:rPr>
          <w:lang w:val="en-US"/>
        </w:rPr>
        <w:tab/>
      </w:r>
      <w:r w:rsidRPr="00B513BA">
        <w:t>Documentación de aceptación del proyecto</w:t>
      </w:r>
      <w:r w:rsidR="00997136">
        <w:t xml:space="preserve"> - Consultar Miguel</w:t>
      </w:r>
    </w:p>
    <w:p w:rsidR="00997136" w:rsidRDefault="00B513BA" w:rsidP="00B513BA">
      <w:r>
        <w:tab/>
      </w:r>
      <w:r>
        <w:tab/>
        <w:t>Resumen del estado del negocio o  sistemas necesarios para satisfacer el negocio</w:t>
      </w:r>
      <w:r w:rsidR="00997136">
        <w:t xml:space="preserve">: </w:t>
      </w:r>
    </w:p>
    <w:p w:rsidR="00B513BA" w:rsidRPr="00B513BA" w:rsidRDefault="00B513BA" w:rsidP="00B513BA">
      <w:r>
        <w:tab/>
      </w:r>
      <w:r>
        <w:tab/>
        <w:t>Lista de Objetivos</w:t>
      </w:r>
      <w:r w:rsidR="009821D8">
        <w:t xml:space="preserve"> del </w:t>
      </w:r>
      <w:commentRangeStart w:id="7"/>
      <w:r w:rsidR="009821D8">
        <w:t>proyecto</w:t>
      </w:r>
      <w:commentRangeEnd w:id="7"/>
      <w:r w:rsidR="009821D8">
        <w:rPr>
          <w:rStyle w:val="Refdecomentario"/>
        </w:rPr>
        <w:commentReference w:id="7"/>
      </w:r>
    </w:p>
    <w:p w:rsidR="00B513BA" w:rsidRDefault="00B513BA" w:rsidP="00B513BA">
      <w:r>
        <w:tab/>
      </w:r>
      <w:r>
        <w:tab/>
        <w:t>Productos para ser entregados para satisfacer los objetivos</w:t>
      </w:r>
    </w:p>
    <w:p w:rsidR="00B513BA" w:rsidRDefault="00B513BA" w:rsidP="00B513BA">
      <w:r>
        <w:tab/>
      </w:r>
      <w:r>
        <w:tab/>
        <w:t>Métodos para satisfacer la calidad del documento</w:t>
      </w:r>
    </w:p>
    <w:p w:rsidR="00B513BA" w:rsidRDefault="00B513BA" w:rsidP="00B513BA">
      <w:r>
        <w:tab/>
      </w:r>
      <w:r>
        <w:tab/>
        <w:t>Referencia a los requerimientos del producto</w:t>
      </w:r>
    </w:p>
    <w:p w:rsidR="00D9745F" w:rsidRPr="00EE6191" w:rsidRDefault="00B513BA" w:rsidP="00CB37B2">
      <w:pPr>
        <w:pStyle w:val="Ttulo3"/>
      </w:pPr>
      <w:r>
        <w:tab/>
      </w:r>
      <w:r w:rsidR="00D9745F" w:rsidRPr="00B513BA">
        <w:tab/>
      </w:r>
      <w:bookmarkStart w:id="8" w:name="_Toc332407523"/>
      <w:r w:rsidR="00D9745F" w:rsidRPr="00EE6191">
        <w:t xml:space="preserve">1.1.2 </w:t>
      </w:r>
      <w:proofErr w:type="spellStart"/>
      <w:r w:rsidR="00D9745F" w:rsidRPr="00EE6191">
        <w:t>Assumptions</w:t>
      </w:r>
      <w:proofErr w:type="spellEnd"/>
      <w:r w:rsidR="00D9745F" w:rsidRPr="00EE6191">
        <w:t xml:space="preserve"> and </w:t>
      </w:r>
      <w:proofErr w:type="spellStart"/>
      <w:r w:rsidR="00D9745F" w:rsidRPr="00EE6191">
        <w:t>constrains</w:t>
      </w:r>
      <w:bookmarkEnd w:id="8"/>
      <w:proofErr w:type="spellEnd"/>
    </w:p>
    <w:p w:rsidR="00B513BA" w:rsidRPr="00EE6191" w:rsidRDefault="00B513BA" w:rsidP="00B513BA">
      <w:r w:rsidRPr="00EE6191">
        <w:tab/>
      </w:r>
      <w:r w:rsidRPr="00EE6191">
        <w:tab/>
        <w:t>Suposiciones del proyecto</w:t>
      </w:r>
      <w:r w:rsidR="00997136" w:rsidRPr="00EE6191">
        <w:t xml:space="preserve">:  </w:t>
      </w:r>
    </w:p>
    <w:p w:rsidR="00B513BA" w:rsidRPr="00EE6191" w:rsidRDefault="00B513BA" w:rsidP="00B513BA">
      <w:r w:rsidRPr="00EE6191">
        <w:tab/>
      </w:r>
      <w:r w:rsidRPr="00EE6191">
        <w:tab/>
        <w:t>Restricciones del proyecto</w:t>
      </w:r>
    </w:p>
    <w:p w:rsidR="00B513BA" w:rsidRPr="00EE6191" w:rsidRDefault="00B513BA" w:rsidP="00B513BA">
      <w:r w:rsidRPr="00EE6191">
        <w:tab/>
      </w:r>
      <w:r w:rsidRPr="00EE6191">
        <w:tab/>
      </w:r>
      <w:r w:rsidRPr="00EE6191">
        <w:tab/>
        <w:t>Alcance</w:t>
      </w:r>
    </w:p>
    <w:p w:rsidR="00B513BA" w:rsidRPr="00EE6191" w:rsidRDefault="00B513BA" w:rsidP="00B513BA">
      <w:r w:rsidRPr="00EE6191">
        <w:tab/>
      </w:r>
      <w:r w:rsidRPr="00EE6191">
        <w:tab/>
      </w:r>
      <w:r w:rsidRPr="00EE6191">
        <w:tab/>
        <w:t>Calendario</w:t>
      </w:r>
    </w:p>
    <w:p w:rsidR="00B513BA" w:rsidRPr="00EE6191" w:rsidRDefault="00B513BA" w:rsidP="00B513BA">
      <w:r w:rsidRPr="00EE6191">
        <w:tab/>
      </w:r>
      <w:r w:rsidRPr="00EE6191">
        <w:tab/>
      </w:r>
      <w:r w:rsidRPr="00EE6191">
        <w:tab/>
        <w:t>Presupuesto</w:t>
      </w:r>
    </w:p>
    <w:p w:rsidR="00B513BA" w:rsidRPr="00EE6191" w:rsidRDefault="00A72FAD" w:rsidP="00B513BA">
      <w:r w:rsidRPr="00EE6191">
        <w:tab/>
      </w:r>
      <w:r w:rsidRPr="00EE6191">
        <w:tab/>
      </w:r>
      <w:r w:rsidRPr="00EE6191">
        <w:tab/>
        <w:t>Software a ser reutilizado</w:t>
      </w:r>
    </w:p>
    <w:p w:rsidR="00A72FAD" w:rsidRPr="00EE6191" w:rsidRDefault="00A72FAD" w:rsidP="00B513BA">
      <w:r w:rsidRPr="00EE6191">
        <w:tab/>
      </w:r>
      <w:r w:rsidRPr="00EE6191">
        <w:tab/>
      </w:r>
      <w:r w:rsidRPr="00EE6191">
        <w:tab/>
      </w:r>
      <w:proofErr w:type="spellStart"/>
      <w:r w:rsidRPr="00EE6191">
        <w:t>Tecnologia</w:t>
      </w:r>
      <w:proofErr w:type="spellEnd"/>
      <w:r w:rsidRPr="00EE6191">
        <w:t xml:space="preserve"> a ser empleada</w:t>
      </w:r>
    </w:p>
    <w:p w:rsidR="00A72FAD" w:rsidRPr="00A72FAD" w:rsidRDefault="00A72FAD" w:rsidP="00B513BA">
      <w:r w:rsidRPr="00EE6191">
        <w:tab/>
      </w:r>
      <w:r w:rsidRPr="00EE6191">
        <w:tab/>
      </w:r>
      <w:r w:rsidRPr="00EE6191">
        <w:tab/>
      </w:r>
      <w:r w:rsidRPr="00A72FAD">
        <w:t>Locaciones de desarrollo</w:t>
      </w:r>
    </w:p>
    <w:p w:rsidR="00A72FAD" w:rsidRPr="00A72FAD" w:rsidRDefault="00A72FAD" w:rsidP="00B513BA">
      <w:pPr>
        <w:rPr>
          <w:u w:val="single"/>
        </w:rPr>
      </w:pPr>
      <w:r w:rsidRPr="00A72FAD">
        <w:tab/>
      </w:r>
      <w:r w:rsidRPr="00A72FAD">
        <w:tab/>
      </w:r>
      <w:r w:rsidRPr="00A72FAD">
        <w:tab/>
      </w:r>
      <w:r>
        <w:rPr>
          <w:u w:val="single"/>
        </w:rPr>
        <w:t>Expectativas del entor</w:t>
      </w:r>
      <w:r w:rsidRPr="00A72FAD">
        <w:rPr>
          <w:u w:val="single"/>
        </w:rPr>
        <w:t xml:space="preserve">no del usuario </w:t>
      </w:r>
      <w:bookmarkStart w:id="9" w:name="_GoBack"/>
      <w:bookmarkEnd w:id="9"/>
      <w:r w:rsidR="00997136">
        <w:rPr>
          <w:u w:val="single"/>
        </w:rPr>
        <w:t>del</w:t>
      </w:r>
      <w:r w:rsidRPr="00A72FAD">
        <w:rPr>
          <w:u w:val="single"/>
        </w:rPr>
        <w:t xml:space="preserve"> producto</w:t>
      </w:r>
      <w:r>
        <w:rPr>
          <w:u w:val="single"/>
        </w:rPr>
        <w:t xml:space="preserve">  *</w:t>
      </w:r>
    </w:p>
    <w:p w:rsidR="00A72FAD" w:rsidRDefault="00A72FAD" w:rsidP="00B513BA">
      <w:pPr>
        <w:rPr>
          <w:u w:val="single"/>
        </w:rPr>
      </w:pPr>
      <w:r w:rsidRPr="00A72FAD">
        <w:tab/>
      </w:r>
      <w:r w:rsidRPr="00A72FAD">
        <w:tab/>
      </w:r>
      <w:r w:rsidRPr="00A72FAD">
        <w:tab/>
      </w:r>
      <w:r w:rsidRPr="00A72FAD">
        <w:rPr>
          <w:u w:val="single"/>
        </w:rPr>
        <w:t>Nivel de integridad requerido</w:t>
      </w:r>
      <w:r>
        <w:rPr>
          <w:u w:val="single"/>
        </w:rPr>
        <w:t xml:space="preserve">  *</w:t>
      </w:r>
    </w:p>
    <w:p w:rsidR="00A72FAD" w:rsidRDefault="00A72FAD" w:rsidP="00CB37B2">
      <w:pPr>
        <w:pStyle w:val="Ttulo3"/>
      </w:pPr>
    </w:p>
    <w:p w:rsidR="00D9745F" w:rsidRPr="00EE6191" w:rsidRDefault="00D9745F" w:rsidP="00CB37B2">
      <w:pPr>
        <w:pStyle w:val="Ttulo3"/>
      </w:pPr>
      <w:r w:rsidRPr="00A72FAD">
        <w:tab/>
      </w:r>
      <w:r w:rsidRPr="00A72FAD">
        <w:tab/>
      </w:r>
      <w:bookmarkStart w:id="10" w:name="_Toc332407524"/>
      <w:r w:rsidRPr="00EE6191">
        <w:t xml:space="preserve">1.1.3 Project </w:t>
      </w:r>
      <w:proofErr w:type="spellStart"/>
      <w:r w:rsidRPr="00EE6191">
        <w:t>deliverables</w:t>
      </w:r>
      <w:bookmarkEnd w:id="10"/>
      <w:proofErr w:type="spellEnd"/>
    </w:p>
    <w:p w:rsidR="00D9745F" w:rsidRPr="00D9745F" w:rsidRDefault="00D9745F" w:rsidP="00CB37B2">
      <w:pPr>
        <w:pStyle w:val="Ttulo3"/>
        <w:rPr>
          <w:lang w:val="en-US"/>
        </w:rPr>
      </w:pPr>
      <w:r w:rsidRPr="00EE6191">
        <w:tab/>
      </w:r>
      <w:r w:rsidRPr="00EE6191">
        <w:tab/>
      </w:r>
      <w:bookmarkStart w:id="11" w:name="_Toc332407525"/>
      <w:r w:rsidRPr="00D9745F">
        <w:rPr>
          <w:lang w:val="en-US"/>
        </w:rPr>
        <w:t>1.1.4 Schedules and budget summary</w:t>
      </w:r>
      <w:bookmarkEnd w:id="11"/>
    </w:p>
    <w:p w:rsidR="00D9745F" w:rsidRPr="00D9745F" w:rsidRDefault="00D9745F" w:rsidP="00D9745F">
      <w:pPr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12" w:name="_Toc332407526"/>
      <w:r w:rsidRPr="00D9745F">
        <w:rPr>
          <w:lang w:val="en-US"/>
        </w:rPr>
        <w:t>1.2 Evolution of the plan</w:t>
      </w:r>
      <w:bookmarkEnd w:id="12"/>
      <w:r w:rsidRPr="00D9745F">
        <w:rPr>
          <w:lang w:val="en-US"/>
        </w:rPr>
        <w:tab/>
      </w:r>
    </w:p>
    <w:p w:rsidR="00D9745F" w:rsidRPr="00D9745F" w:rsidRDefault="00D9745F" w:rsidP="00D9745F">
      <w:pPr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1"/>
        <w:rPr>
          <w:lang w:val="en-US"/>
        </w:rPr>
      </w:pPr>
      <w:bookmarkStart w:id="13" w:name="_Toc332407527"/>
      <w:r w:rsidRPr="00D9745F">
        <w:rPr>
          <w:lang w:val="en-US"/>
        </w:rPr>
        <w:t>2. References</w:t>
      </w:r>
      <w:bookmarkEnd w:id="13"/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1"/>
        <w:rPr>
          <w:lang w:val="en-US"/>
        </w:rPr>
      </w:pPr>
      <w:bookmarkStart w:id="14" w:name="_Toc332407528"/>
      <w:r w:rsidRPr="00D9745F">
        <w:rPr>
          <w:lang w:val="en-US"/>
        </w:rPr>
        <w:t>3. Definitions</w:t>
      </w:r>
      <w:bookmarkEnd w:id="14"/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1"/>
        <w:rPr>
          <w:lang w:val="en-US"/>
        </w:rPr>
      </w:pPr>
      <w:bookmarkStart w:id="15" w:name="_Toc332407529"/>
      <w:r w:rsidRPr="00D9745F">
        <w:rPr>
          <w:lang w:val="en-US"/>
        </w:rPr>
        <w:t>4.Project Context</w:t>
      </w:r>
      <w:bookmarkEnd w:id="15"/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16" w:name="_Toc332407530"/>
      <w:r w:rsidRPr="00D9745F">
        <w:rPr>
          <w:lang w:val="en-US"/>
        </w:rPr>
        <w:t>4.1 Process Model</w:t>
      </w:r>
      <w:bookmarkEnd w:id="16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17" w:name="_Toc332407531"/>
      <w:r w:rsidRPr="00D9745F">
        <w:rPr>
          <w:lang w:val="en-US"/>
        </w:rPr>
        <w:t>4.2 Process Improvement Plan</w:t>
      </w:r>
      <w:bookmarkEnd w:id="17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18" w:name="_Toc332407532"/>
      <w:r w:rsidRPr="00D9745F">
        <w:rPr>
          <w:lang w:val="en-US"/>
        </w:rPr>
        <w:t xml:space="preserve">4.3 </w:t>
      </w:r>
      <w:r w:rsidR="00EE6191">
        <w:rPr>
          <w:lang w:val="en-US"/>
        </w:rPr>
        <w:t>Infra</w:t>
      </w:r>
      <w:r w:rsidRPr="00D9745F">
        <w:rPr>
          <w:lang w:val="en-US"/>
        </w:rPr>
        <w:t>structure Plan</w:t>
      </w:r>
      <w:bookmarkEnd w:id="18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19" w:name="_Toc332407533"/>
      <w:r w:rsidRPr="00D9745F">
        <w:rPr>
          <w:lang w:val="en-US"/>
        </w:rPr>
        <w:t>4.4 Methods, tools and techniques</w:t>
      </w:r>
      <w:bookmarkEnd w:id="19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20" w:name="_Toc332407534"/>
      <w:r w:rsidRPr="00D9745F">
        <w:rPr>
          <w:lang w:val="en-US"/>
        </w:rPr>
        <w:t>4.5 Product Acceptance plan</w:t>
      </w:r>
      <w:bookmarkEnd w:id="20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21" w:name="_Toc332407535"/>
      <w:r w:rsidRPr="00D9745F">
        <w:rPr>
          <w:lang w:val="en-US"/>
        </w:rPr>
        <w:t>4.6 Project Organization</w:t>
      </w:r>
      <w:bookmarkEnd w:id="21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22" w:name="_Toc332407536"/>
      <w:r w:rsidRPr="00D9745F">
        <w:rPr>
          <w:lang w:val="en-US"/>
        </w:rPr>
        <w:t>4.6.1 External Interfaces</w:t>
      </w:r>
      <w:bookmarkEnd w:id="22"/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23" w:name="_Toc332407537"/>
      <w:r w:rsidRPr="00D9745F">
        <w:rPr>
          <w:lang w:val="en-US"/>
        </w:rPr>
        <w:t>4.6.2 Internal Interfaces</w:t>
      </w:r>
      <w:bookmarkEnd w:id="23"/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24" w:name="_Toc332407538"/>
      <w:r w:rsidRPr="00D9745F">
        <w:rPr>
          <w:lang w:val="en-US"/>
        </w:rPr>
        <w:t>4.6.3 Authorities and responsibilities</w:t>
      </w:r>
      <w:bookmarkEnd w:id="24"/>
    </w:p>
    <w:p w:rsidR="00D9745F" w:rsidRPr="00D9745F" w:rsidRDefault="00D9745F" w:rsidP="00D9745F">
      <w:pPr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1"/>
        <w:rPr>
          <w:lang w:val="en-US"/>
        </w:rPr>
      </w:pPr>
      <w:bookmarkStart w:id="25" w:name="_Toc332407539"/>
      <w:r w:rsidRPr="00D9745F">
        <w:rPr>
          <w:lang w:val="en-US"/>
        </w:rPr>
        <w:lastRenderedPageBreak/>
        <w:t>5. Project planning</w:t>
      </w:r>
      <w:bookmarkEnd w:id="25"/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26" w:name="_Toc332407540"/>
      <w:r w:rsidRPr="00D9745F">
        <w:rPr>
          <w:lang w:val="en-US"/>
        </w:rPr>
        <w:t>5.1 Project initiation</w:t>
      </w:r>
      <w:bookmarkEnd w:id="26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27" w:name="_Toc332407541"/>
      <w:r w:rsidRPr="00D9745F">
        <w:rPr>
          <w:lang w:val="en-US"/>
        </w:rPr>
        <w:t>5.1.1 Estimation Plan</w:t>
      </w:r>
      <w:bookmarkEnd w:id="27"/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28" w:name="_Toc332407542"/>
      <w:r w:rsidRPr="00D9745F">
        <w:rPr>
          <w:lang w:val="en-US"/>
        </w:rPr>
        <w:t>5.1.2 Staffing Plan</w:t>
      </w:r>
      <w:bookmarkEnd w:id="28"/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29" w:name="_Toc332407543"/>
      <w:r w:rsidRPr="00D9745F">
        <w:rPr>
          <w:lang w:val="en-US"/>
        </w:rPr>
        <w:t>5.1.3 Resource acquisition plan</w:t>
      </w:r>
      <w:bookmarkEnd w:id="29"/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30" w:name="_Toc332407544"/>
      <w:r w:rsidRPr="00D9745F">
        <w:rPr>
          <w:lang w:val="en-US"/>
        </w:rPr>
        <w:t>5.1.4 Project staff training plan</w:t>
      </w:r>
      <w:bookmarkEnd w:id="30"/>
    </w:p>
    <w:p w:rsidR="00D9745F" w:rsidRPr="00D9745F" w:rsidRDefault="00D9745F" w:rsidP="00D9745F">
      <w:pPr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31" w:name="_Toc332407545"/>
      <w:r w:rsidRPr="00D9745F">
        <w:rPr>
          <w:lang w:val="en-US"/>
        </w:rPr>
        <w:t>5.2 Project work plans</w:t>
      </w:r>
      <w:bookmarkEnd w:id="31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32" w:name="_Toc332407546"/>
      <w:r w:rsidRPr="00D9745F">
        <w:rPr>
          <w:lang w:val="en-US"/>
        </w:rPr>
        <w:t>5.2.1 Work Activities</w:t>
      </w:r>
      <w:bookmarkEnd w:id="32"/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33" w:name="_Toc332407547"/>
      <w:r w:rsidRPr="00D9745F">
        <w:rPr>
          <w:lang w:val="en-US"/>
        </w:rPr>
        <w:t>5.2.2 Schedule Allocation</w:t>
      </w:r>
      <w:bookmarkEnd w:id="33"/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34" w:name="_Toc332407548"/>
      <w:r w:rsidRPr="00D9745F">
        <w:rPr>
          <w:lang w:val="en-US"/>
        </w:rPr>
        <w:t>5.2.3 Resource allocation</w:t>
      </w:r>
      <w:bookmarkEnd w:id="34"/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35" w:name="_Toc332407549"/>
      <w:r w:rsidRPr="00D9745F">
        <w:rPr>
          <w:lang w:val="en-US"/>
        </w:rPr>
        <w:t>5.2.4 Budget allocation</w:t>
      </w:r>
      <w:bookmarkEnd w:id="35"/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36" w:name="_Toc332407550"/>
      <w:r w:rsidRPr="00D9745F">
        <w:rPr>
          <w:lang w:val="en-US"/>
        </w:rPr>
        <w:t>5.2.5 Procurement plan</w:t>
      </w:r>
      <w:bookmarkEnd w:id="36"/>
    </w:p>
    <w:p w:rsidR="00D9745F" w:rsidRPr="00D9745F" w:rsidRDefault="00D9745F" w:rsidP="00D9745F">
      <w:pPr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1"/>
        <w:rPr>
          <w:lang w:val="en-US"/>
        </w:rPr>
      </w:pPr>
      <w:bookmarkStart w:id="37" w:name="_Toc332407551"/>
      <w:r w:rsidRPr="00D9745F">
        <w:rPr>
          <w:lang w:val="en-US"/>
        </w:rPr>
        <w:t xml:space="preserve">6. Project </w:t>
      </w:r>
      <w:r w:rsidR="00CB37B2" w:rsidRPr="00D9745F">
        <w:rPr>
          <w:lang w:val="en-US"/>
        </w:rPr>
        <w:t>assessment</w:t>
      </w:r>
      <w:r w:rsidRPr="00D9745F">
        <w:rPr>
          <w:lang w:val="en-US"/>
        </w:rPr>
        <w:t xml:space="preserve"> and control</w:t>
      </w:r>
      <w:bookmarkEnd w:id="37"/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38" w:name="_Toc332407552"/>
      <w:r w:rsidRPr="00D9745F">
        <w:rPr>
          <w:lang w:val="en-US"/>
        </w:rPr>
        <w:t>6.1 Requirements management plan</w:t>
      </w:r>
      <w:bookmarkEnd w:id="38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39" w:name="_Toc332407553"/>
      <w:r w:rsidRPr="00D9745F">
        <w:rPr>
          <w:lang w:val="en-US"/>
        </w:rPr>
        <w:t>6.2 Scope Change control plan</w:t>
      </w:r>
      <w:bookmarkEnd w:id="39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40" w:name="_Toc332407554"/>
      <w:r w:rsidRPr="00D9745F">
        <w:rPr>
          <w:lang w:val="en-US"/>
        </w:rPr>
        <w:t>6.3 Schedule control plan</w:t>
      </w:r>
      <w:bookmarkEnd w:id="40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41" w:name="_Toc332407555"/>
      <w:r w:rsidRPr="00D9745F">
        <w:rPr>
          <w:lang w:val="en-US"/>
        </w:rPr>
        <w:t>6.4 Budget control plan</w:t>
      </w:r>
      <w:bookmarkEnd w:id="41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42" w:name="_Toc332407556"/>
      <w:r w:rsidRPr="00D9745F">
        <w:rPr>
          <w:lang w:val="en-US"/>
        </w:rPr>
        <w:t>6.5 Quality assurance plan</w:t>
      </w:r>
      <w:bookmarkEnd w:id="42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43" w:name="_Toc332407557"/>
      <w:r w:rsidRPr="00D9745F">
        <w:rPr>
          <w:lang w:val="en-US"/>
        </w:rPr>
        <w:t>6.6 Subcontractor management plan</w:t>
      </w:r>
      <w:bookmarkEnd w:id="43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44" w:name="_Toc332407558"/>
      <w:r w:rsidRPr="00D9745F">
        <w:rPr>
          <w:lang w:val="en-US"/>
        </w:rPr>
        <w:t>6.7 Project closeout plan</w:t>
      </w:r>
      <w:bookmarkEnd w:id="44"/>
      <w:r w:rsidRPr="00D9745F">
        <w:rPr>
          <w:lang w:val="en-US"/>
        </w:rPr>
        <w:tab/>
      </w:r>
    </w:p>
    <w:p w:rsidR="00D9745F" w:rsidRPr="00D9745F" w:rsidRDefault="00D9745F" w:rsidP="00D9745F">
      <w:pPr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1"/>
        <w:rPr>
          <w:lang w:val="en-US"/>
        </w:rPr>
      </w:pPr>
      <w:bookmarkStart w:id="45" w:name="_Toc332407559"/>
      <w:r w:rsidRPr="00D9745F">
        <w:rPr>
          <w:lang w:val="en-US"/>
        </w:rPr>
        <w:t>7. Product delivery</w:t>
      </w:r>
      <w:bookmarkEnd w:id="45"/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D9745F">
      <w:pPr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1"/>
        <w:rPr>
          <w:lang w:val="en-US"/>
        </w:rPr>
      </w:pPr>
      <w:bookmarkStart w:id="46" w:name="_Toc332407560"/>
      <w:r w:rsidRPr="00D9745F">
        <w:rPr>
          <w:lang w:val="en-US"/>
        </w:rPr>
        <w:lastRenderedPageBreak/>
        <w:t>8. Supporting process plans</w:t>
      </w:r>
      <w:bookmarkEnd w:id="46"/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47" w:name="_Toc332407561"/>
      <w:r w:rsidRPr="00D9745F">
        <w:rPr>
          <w:lang w:val="en-US"/>
        </w:rPr>
        <w:t>8.1 Project supervision and work environment</w:t>
      </w:r>
      <w:bookmarkEnd w:id="47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48" w:name="_Toc332407562"/>
      <w:r w:rsidR="00EE6191">
        <w:rPr>
          <w:lang w:val="en-US"/>
        </w:rPr>
        <w:t>8.2 Decisio</w:t>
      </w:r>
      <w:r w:rsidRPr="00D9745F">
        <w:rPr>
          <w:lang w:val="en-US"/>
        </w:rPr>
        <w:t>n Management</w:t>
      </w:r>
      <w:bookmarkEnd w:id="48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49" w:name="_Toc332407563"/>
      <w:r w:rsidRPr="00D9745F">
        <w:rPr>
          <w:lang w:val="en-US"/>
        </w:rPr>
        <w:t>8.3 Risk Management</w:t>
      </w:r>
      <w:bookmarkEnd w:id="49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50" w:name="_Toc332407564"/>
      <w:r w:rsidRPr="00D9745F">
        <w:rPr>
          <w:lang w:val="en-US"/>
        </w:rPr>
        <w:t>8.4 Configuration Management</w:t>
      </w:r>
      <w:bookmarkEnd w:id="50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51" w:name="_Toc332407565"/>
      <w:r w:rsidRPr="00D9745F">
        <w:rPr>
          <w:lang w:val="en-US"/>
        </w:rPr>
        <w:t>8.5 Information Management</w:t>
      </w:r>
      <w:bookmarkEnd w:id="51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52" w:name="_Toc332407566"/>
      <w:r w:rsidRPr="00D9745F">
        <w:rPr>
          <w:lang w:val="en-US"/>
        </w:rPr>
        <w:t>8.5.1 Documentation</w:t>
      </w:r>
      <w:bookmarkEnd w:id="52"/>
    </w:p>
    <w:p w:rsidR="00D9745F" w:rsidRPr="00D9745F" w:rsidRDefault="00D9745F" w:rsidP="00CB37B2">
      <w:pPr>
        <w:pStyle w:val="Ttulo3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  <w:bookmarkStart w:id="53" w:name="_Toc332407567"/>
      <w:r w:rsidRPr="00D9745F">
        <w:rPr>
          <w:lang w:val="en-US"/>
        </w:rPr>
        <w:t>8.5.2 Communication and publicity</w:t>
      </w:r>
      <w:bookmarkEnd w:id="53"/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54" w:name="_Toc332407568"/>
      <w:r w:rsidRPr="00D9745F">
        <w:rPr>
          <w:lang w:val="en-US"/>
        </w:rPr>
        <w:t>8.6 Quality assurance</w:t>
      </w:r>
      <w:bookmarkEnd w:id="54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55" w:name="_Toc332407569"/>
      <w:r w:rsidRPr="00D9745F">
        <w:rPr>
          <w:lang w:val="en-US"/>
        </w:rPr>
        <w:t>8.7 Measurement</w:t>
      </w:r>
      <w:bookmarkEnd w:id="55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56" w:name="_Toc332407570"/>
      <w:r w:rsidRPr="00D9745F">
        <w:rPr>
          <w:lang w:val="en-US"/>
        </w:rPr>
        <w:t>8.8 Reviews and audits</w:t>
      </w:r>
      <w:bookmarkEnd w:id="56"/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2"/>
        <w:rPr>
          <w:lang w:val="en-US"/>
        </w:rPr>
      </w:pPr>
      <w:r w:rsidRPr="00D9745F">
        <w:rPr>
          <w:lang w:val="en-US"/>
        </w:rPr>
        <w:tab/>
      </w:r>
      <w:bookmarkStart w:id="57" w:name="_Toc332407571"/>
      <w:r w:rsidRPr="00D9745F">
        <w:rPr>
          <w:lang w:val="en-US"/>
        </w:rPr>
        <w:t>8.9 Verification and validation</w:t>
      </w:r>
      <w:bookmarkEnd w:id="57"/>
      <w:r w:rsidRPr="00D9745F">
        <w:rPr>
          <w:lang w:val="en-US"/>
        </w:rPr>
        <w:tab/>
      </w:r>
    </w:p>
    <w:p w:rsidR="00D9745F" w:rsidRPr="00D9745F" w:rsidRDefault="00D9745F" w:rsidP="00D9745F">
      <w:pPr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1"/>
        <w:rPr>
          <w:lang w:val="en-US"/>
        </w:rPr>
      </w:pPr>
      <w:bookmarkStart w:id="58" w:name="_Toc332407572"/>
      <w:r w:rsidRPr="00D9745F">
        <w:rPr>
          <w:lang w:val="en-US"/>
        </w:rPr>
        <w:t>9. Additional plans</w:t>
      </w:r>
      <w:bookmarkEnd w:id="58"/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Pr="00D9745F" w:rsidRDefault="00D9745F" w:rsidP="00CB37B2">
      <w:pPr>
        <w:pStyle w:val="Ttulo1"/>
        <w:rPr>
          <w:lang w:val="en-US"/>
        </w:rPr>
      </w:pPr>
      <w:r w:rsidRPr="00D9745F">
        <w:rPr>
          <w:lang w:val="en-US"/>
        </w:rPr>
        <w:tab/>
      </w:r>
      <w:r w:rsidRPr="00D9745F">
        <w:rPr>
          <w:lang w:val="en-US"/>
        </w:rPr>
        <w:tab/>
      </w:r>
    </w:p>
    <w:p w:rsidR="00D9745F" w:rsidRDefault="00D9745F" w:rsidP="00CB37B2">
      <w:pPr>
        <w:pStyle w:val="Ttulo1"/>
      </w:pPr>
      <w:bookmarkStart w:id="59" w:name="_Toc332407573"/>
      <w:r>
        <w:t>10. Annexes</w:t>
      </w:r>
      <w:bookmarkEnd w:id="59"/>
      <w:r>
        <w:tab/>
      </w:r>
      <w:r>
        <w:tab/>
      </w:r>
    </w:p>
    <w:p w:rsidR="00CB37B2" w:rsidRDefault="00D9745F" w:rsidP="00CB37B2">
      <w:pPr>
        <w:pStyle w:val="Ttulo1"/>
      </w:pPr>
      <w:bookmarkStart w:id="60" w:name="_Toc332407574"/>
      <w:r>
        <w:t>11. Index</w:t>
      </w:r>
      <w:bookmarkEnd w:id="60"/>
      <w:r>
        <w:tab/>
      </w:r>
      <w:r>
        <w:tab/>
      </w:r>
    </w:p>
    <w:sectPr w:rsidR="00CB37B2" w:rsidSect="003A6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licia Beltran" w:date="2012-08-11T04:28:00Z" w:initials="AB">
    <w:p w:rsidR="009821D8" w:rsidRDefault="009821D8">
      <w:pPr>
        <w:pStyle w:val="Textocomentario"/>
      </w:pPr>
      <w:r>
        <w:rPr>
          <w:rStyle w:val="Refdecomentario"/>
        </w:rPr>
        <w:annotationRef/>
      </w:r>
      <w:r>
        <w:t>El de versiones</w:t>
      </w:r>
    </w:p>
  </w:comment>
  <w:comment w:id="7" w:author="Alicia Beltran" w:date="2012-08-11T04:33:00Z" w:initials="AB">
    <w:p w:rsidR="009821D8" w:rsidRDefault="009821D8">
      <w:pPr>
        <w:pStyle w:val="Textocomentario"/>
      </w:pPr>
      <w:r>
        <w:rPr>
          <w:rStyle w:val="Refdecomentario"/>
        </w:rPr>
        <w:annotationRef/>
      </w:r>
      <w:r>
        <w:t>Son  académicos, sugerencia …ver el programa de la materia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9745F"/>
    <w:rsid w:val="00023EBC"/>
    <w:rsid w:val="001E3740"/>
    <w:rsid w:val="003A6D2F"/>
    <w:rsid w:val="00457BCC"/>
    <w:rsid w:val="006263D1"/>
    <w:rsid w:val="009821D8"/>
    <w:rsid w:val="00997136"/>
    <w:rsid w:val="00A72FAD"/>
    <w:rsid w:val="00B513BA"/>
    <w:rsid w:val="00BF46F9"/>
    <w:rsid w:val="00CB37B2"/>
    <w:rsid w:val="00D9745F"/>
    <w:rsid w:val="00EE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D2F"/>
  </w:style>
  <w:style w:type="paragraph" w:styleId="Ttulo1">
    <w:name w:val="heading 1"/>
    <w:basedOn w:val="Normal"/>
    <w:next w:val="Normal"/>
    <w:link w:val="Ttulo1Car"/>
    <w:uiPriority w:val="9"/>
    <w:qFormat/>
    <w:rsid w:val="00CB3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7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37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l23">
    <w:name w:val="xl23"/>
    <w:basedOn w:val="Normal"/>
    <w:rsid w:val="006263D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B37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3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37B2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7B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CB37B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37B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37B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B37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B37B2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9821D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1D8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21D8"/>
    <w:rPr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21D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21D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5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BA825E-C9DC-4811-BE8E-C40BC701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1217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Katherine</cp:lastModifiedBy>
  <cp:revision>3</cp:revision>
  <dcterms:created xsi:type="dcterms:W3CDTF">2012-08-11T04:46:00Z</dcterms:created>
  <dcterms:modified xsi:type="dcterms:W3CDTF">2012-08-12T15:58:00Z</dcterms:modified>
</cp:coreProperties>
</file>